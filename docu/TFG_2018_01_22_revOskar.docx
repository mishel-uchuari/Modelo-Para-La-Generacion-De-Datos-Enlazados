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22517" w14:textId="77777777" w:rsidR="00A16A82" w:rsidRPr="00D503DA" w:rsidRDefault="00A16A82" w:rsidP="00EF2FAE">
      <w:pPr>
        <w:pStyle w:val="Textosinformato"/>
        <w:spacing w:line="276" w:lineRule="auto"/>
        <w:rPr>
          <w:rFonts w:asciiTheme="majorHAnsi" w:hAnsiTheme="majorHAnsi" w:cs="Courier New"/>
          <w:b/>
          <w:sz w:val="40"/>
          <w:szCs w:val="48"/>
        </w:rPr>
      </w:pPr>
      <w:commentRangeStart w:id="0"/>
      <w:r w:rsidRPr="00D503DA">
        <w:rPr>
          <w:rFonts w:asciiTheme="majorHAnsi" w:hAnsiTheme="majorHAnsi" w:cs="Courier New"/>
          <w:b/>
          <w:sz w:val="40"/>
          <w:szCs w:val="48"/>
        </w:rPr>
        <w:t>RESUMEN</w:t>
      </w:r>
      <w:commentRangeEnd w:id="0"/>
      <w:r w:rsidR="00DB1614">
        <w:rPr>
          <w:rStyle w:val="Refdecomentario"/>
          <w:rFonts w:asciiTheme="minorHAnsi" w:hAnsiTheme="minorHAnsi"/>
        </w:rPr>
        <w:commentReference w:id="0"/>
      </w:r>
    </w:p>
    <w:p w14:paraId="5175C822" w14:textId="77777777" w:rsidR="00A16A82" w:rsidRDefault="00A16A82" w:rsidP="00EF2FAE">
      <w:pPr>
        <w:pStyle w:val="Textosinformato"/>
        <w:spacing w:line="276" w:lineRule="auto"/>
        <w:rPr>
          <w:rFonts w:ascii="Courier New" w:hAnsi="Courier New" w:cs="Courier New"/>
        </w:rPr>
      </w:pPr>
    </w:p>
    <w:p w14:paraId="2E8BA608" w14:textId="77777777" w:rsidR="006310BE" w:rsidRPr="006310BE" w:rsidRDefault="00A16A82" w:rsidP="00EF2FAE">
      <w:pPr>
        <w:rPr>
          <w:rFonts w:ascii="Courier New" w:hAnsi="Courier New" w:cs="Courier New"/>
          <w:sz w:val="21"/>
          <w:szCs w:val="21"/>
        </w:rPr>
      </w:pPr>
      <w:bookmarkStart w:id="1" w:name="_Hlk504372565"/>
      <w:r w:rsidRPr="006310BE">
        <w:rPr>
          <w:rFonts w:ascii="Courier New" w:hAnsi="Courier New" w:cs="Courier New"/>
          <w:sz w:val="21"/>
          <w:szCs w:val="21"/>
        </w:rPr>
        <w:t xml:space="preserve">Diariamente distintas organizaciones tanto </w:t>
      </w:r>
      <w:r w:rsidR="00DE43E1" w:rsidRPr="006310BE">
        <w:rPr>
          <w:rFonts w:ascii="Courier New" w:hAnsi="Courier New" w:cs="Courier New"/>
          <w:sz w:val="21"/>
          <w:szCs w:val="21"/>
        </w:rPr>
        <w:t xml:space="preserve">públicas como privadas publican </w:t>
      </w:r>
      <w:r w:rsidRPr="006310BE">
        <w:rPr>
          <w:rFonts w:ascii="Courier New" w:hAnsi="Courier New" w:cs="Courier New"/>
          <w:sz w:val="21"/>
          <w:szCs w:val="21"/>
        </w:rPr>
        <w:t>Datos Abiertos y aumenta el número de ellas que eligen hacerlo a través de Datos Enlazados. Este nuevo método de publicación de información tiene como objetivo la interconexión, reutilización e integración de la información para crear una gran base de datos interconectada y distribuida</w:t>
      </w:r>
      <w:r w:rsidR="00DE43E1" w:rsidRPr="006310BE">
        <w:rPr>
          <w:rFonts w:ascii="Courier New" w:hAnsi="Courier New" w:cs="Courier New"/>
          <w:sz w:val="21"/>
          <w:szCs w:val="21"/>
        </w:rPr>
        <w:t xml:space="preserve"> que pueda ser consumida tanto por humanos como por máquinas.</w:t>
      </w:r>
      <w:r w:rsidRPr="006310BE">
        <w:rPr>
          <w:rFonts w:ascii="Courier New" w:hAnsi="Courier New" w:cs="Courier New"/>
          <w:sz w:val="21"/>
          <w:szCs w:val="21"/>
        </w:rPr>
        <w:t xml:space="preserve"> </w:t>
      </w:r>
    </w:p>
    <w:p w14:paraId="3E6D470A" w14:textId="77777777" w:rsidR="00573017" w:rsidRDefault="00A16A82" w:rsidP="00EF2FAE">
      <w:pPr>
        <w:rPr>
          <w:rFonts w:ascii="Courier New" w:hAnsi="Courier New" w:cs="Courier New"/>
          <w:sz w:val="21"/>
          <w:szCs w:val="21"/>
        </w:rPr>
      </w:pPr>
      <w:commentRangeStart w:id="2"/>
      <w:r w:rsidRPr="006310BE">
        <w:rPr>
          <w:rFonts w:ascii="Courier New" w:hAnsi="Courier New" w:cs="Courier New"/>
          <w:sz w:val="21"/>
          <w:szCs w:val="21"/>
        </w:rPr>
        <w:t>Con este proyecto se pretende crear un</w:t>
      </w:r>
      <w:del w:id="3" w:author="cvzcaoio" w:date="2018-01-22T08:19:00Z">
        <w:r w:rsidRPr="006310BE" w:rsidDel="00DB1614">
          <w:rPr>
            <w:rFonts w:ascii="Courier New" w:hAnsi="Courier New" w:cs="Courier New"/>
            <w:sz w:val="21"/>
            <w:szCs w:val="21"/>
          </w:rPr>
          <w:delText>a</w:delText>
        </w:r>
      </w:del>
      <w:r w:rsidRPr="006310BE">
        <w:rPr>
          <w:rFonts w:ascii="Courier New" w:hAnsi="Courier New" w:cs="Courier New"/>
          <w:sz w:val="21"/>
          <w:szCs w:val="21"/>
        </w:rPr>
        <w:t xml:space="preserve"> conjunto de modelos de conversión de un conjunto de datos públicos publicados por Open Data Euskadi a Datos Enlazados</w:t>
      </w:r>
      <w:commentRangeEnd w:id="2"/>
      <w:r w:rsidR="00DB1614">
        <w:rPr>
          <w:rStyle w:val="Refdecomentario"/>
        </w:rPr>
        <w:commentReference w:id="2"/>
      </w:r>
      <w:r w:rsidRPr="006310BE">
        <w:rPr>
          <w:rFonts w:ascii="Courier New" w:hAnsi="Courier New" w:cs="Courier New"/>
          <w:sz w:val="21"/>
          <w:szCs w:val="21"/>
        </w:rPr>
        <w:t xml:space="preserve">, así como el proceso posterior de testeo de calidad de los datos generados y descubrimiento de enlaces </w:t>
      </w:r>
      <w:r w:rsidR="00DE7708" w:rsidRPr="006310BE">
        <w:rPr>
          <w:rFonts w:ascii="Courier New" w:hAnsi="Courier New" w:cs="Courier New"/>
          <w:sz w:val="21"/>
          <w:szCs w:val="21"/>
        </w:rPr>
        <w:t>relacionados.</w:t>
      </w:r>
    </w:p>
    <w:bookmarkEnd w:id="1"/>
    <w:p w14:paraId="014B2513" w14:textId="77777777" w:rsidR="00A16A82" w:rsidRDefault="00DE7708" w:rsidP="00EF2FAE">
      <w:pPr>
        <w:rPr>
          <w:rFonts w:ascii="Courier New" w:hAnsi="Courier New" w:cs="Courier New"/>
          <w:sz w:val="21"/>
          <w:szCs w:val="21"/>
        </w:rPr>
      </w:pPr>
      <w:r w:rsidRPr="006310BE">
        <w:rPr>
          <w:rFonts w:ascii="Courier New" w:hAnsi="Courier New" w:cs="Courier New"/>
          <w:sz w:val="21"/>
          <w:szCs w:val="21"/>
        </w:rPr>
        <w:t xml:space="preserve"> </w:t>
      </w:r>
    </w:p>
    <w:p w14:paraId="3ADA0698" w14:textId="77777777" w:rsidR="00573017" w:rsidRDefault="00573017"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br/>
      </w:r>
    </w:p>
    <w:p w14:paraId="593BD401" w14:textId="77777777"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14:paraId="6741070C" w14:textId="77777777" w:rsidR="00573017" w:rsidRPr="00573017" w:rsidRDefault="00BC6AFF" w:rsidP="00573017">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573017" w:rsidRPr="00573017">
        <w:rPr>
          <w:rFonts w:asciiTheme="majorHAnsi" w:hAnsiTheme="majorHAnsi" w:cs="Courier New"/>
          <w:b/>
          <w:sz w:val="40"/>
          <w:szCs w:val="48"/>
        </w:rPr>
        <w:t>NDICE</w:t>
      </w:r>
    </w:p>
    <w:p w14:paraId="44B84BA6" w14:textId="77777777" w:rsidR="00BC6AFF" w:rsidRDefault="00BC6AFF">
      <w:pPr>
        <w:pStyle w:val="TDC1"/>
        <w:tabs>
          <w:tab w:val="left" w:pos="440"/>
          <w:tab w:val="right" w:pos="8494"/>
        </w:tabs>
        <w:rPr>
          <w:rFonts w:eastAsiaTheme="minorEastAsia" w:cstheme="minorBidi"/>
          <w:b w:val="0"/>
          <w:bCs w:val="0"/>
          <w:i w:val="0"/>
          <w:iCs w:val="0"/>
          <w:noProof/>
          <w:sz w:val="22"/>
          <w:szCs w:val="22"/>
          <w:lang w:eastAsia="es-ES"/>
        </w:rPr>
      </w:pPr>
      <w:r>
        <w:rPr>
          <w:rFonts w:asciiTheme="majorHAnsi" w:eastAsiaTheme="minorEastAsia" w:hAnsiTheme="majorHAnsi"/>
          <w:b w:val="0"/>
          <w:i w:val="0"/>
          <w:iCs w:val="0"/>
          <w:caps/>
          <w:noProof/>
          <w:lang w:eastAsia="es-ES"/>
        </w:rPr>
        <w:fldChar w:fldCharType="begin"/>
      </w:r>
      <w:r>
        <w:rPr>
          <w:rFonts w:asciiTheme="majorHAnsi" w:eastAsiaTheme="minorEastAsia" w:hAnsiTheme="majorHAnsi"/>
          <w:b w:val="0"/>
          <w:i w:val="0"/>
          <w:iCs w:val="0"/>
          <w:caps/>
          <w:noProof/>
          <w:lang w:eastAsia="es-ES"/>
        </w:rPr>
        <w:instrText xml:space="preserve"> TOC \o "1-4" \h \z \u </w:instrText>
      </w:r>
      <w:r>
        <w:rPr>
          <w:rFonts w:asciiTheme="majorHAnsi" w:eastAsiaTheme="minorEastAsia" w:hAnsiTheme="majorHAnsi"/>
          <w:b w:val="0"/>
          <w:i w:val="0"/>
          <w:iCs w:val="0"/>
          <w:caps/>
          <w:noProof/>
          <w:lang w:eastAsia="es-ES"/>
        </w:rPr>
        <w:fldChar w:fldCharType="separate"/>
      </w:r>
      <w:hyperlink w:anchor="_Toc500783577" w:history="1">
        <w:r w:rsidRPr="0043025A">
          <w:rPr>
            <w:rStyle w:val="Hipervnculo"/>
            <w:noProof/>
          </w:rPr>
          <w:t>1.</w:t>
        </w:r>
        <w:r>
          <w:rPr>
            <w:rFonts w:eastAsiaTheme="minorEastAsia" w:cstheme="minorBidi"/>
            <w:b w:val="0"/>
            <w:bCs w:val="0"/>
            <w:i w:val="0"/>
            <w:iCs w:val="0"/>
            <w:noProof/>
            <w:sz w:val="22"/>
            <w:szCs w:val="22"/>
            <w:lang w:eastAsia="es-ES"/>
          </w:rPr>
          <w:tab/>
        </w:r>
        <w:r w:rsidRPr="0043025A">
          <w:rPr>
            <w:rStyle w:val="Hipervnculo"/>
            <w:noProof/>
          </w:rPr>
          <w:t>INTRODUCCIÓN</w:t>
        </w:r>
        <w:r>
          <w:rPr>
            <w:noProof/>
            <w:webHidden/>
          </w:rPr>
          <w:tab/>
        </w:r>
        <w:r>
          <w:rPr>
            <w:noProof/>
            <w:webHidden/>
          </w:rPr>
          <w:fldChar w:fldCharType="begin"/>
        </w:r>
        <w:r>
          <w:rPr>
            <w:noProof/>
            <w:webHidden/>
          </w:rPr>
          <w:instrText xml:space="preserve"> PAGEREF _Toc500783577 \h </w:instrText>
        </w:r>
        <w:r>
          <w:rPr>
            <w:noProof/>
            <w:webHidden/>
          </w:rPr>
        </w:r>
        <w:r>
          <w:rPr>
            <w:noProof/>
            <w:webHidden/>
          </w:rPr>
          <w:fldChar w:fldCharType="separate"/>
        </w:r>
        <w:r>
          <w:rPr>
            <w:noProof/>
            <w:webHidden/>
          </w:rPr>
          <w:t>5</w:t>
        </w:r>
        <w:r>
          <w:rPr>
            <w:noProof/>
            <w:webHidden/>
          </w:rPr>
          <w:fldChar w:fldCharType="end"/>
        </w:r>
      </w:hyperlink>
    </w:p>
    <w:p w14:paraId="6D3AF58B"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78" w:history="1">
        <w:r w:rsidR="00BC6AFF" w:rsidRPr="0043025A">
          <w:rPr>
            <w:rStyle w:val="Hipervnculo"/>
            <w:noProof/>
          </w:rPr>
          <w:t>1.1</w:t>
        </w:r>
        <w:r w:rsidR="00BC6AFF">
          <w:rPr>
            <w:rFonts w:eastAsiaTheme="minorEastAsia" w:cstheme="minorBidi"/>
            <w:b w:val="0"/>
            <w:bCs w:val="0"/>
            <w:i w:val="0"/>
            <w:iCs w:val="0"/>
            <w:noProof/>
            <w:sz w:val="22"/>
            <w:szCs w:val="22"/>
            <w:lang w:eastAsia="es-ES"/>
          </w:rPr>
          <w:tab/>
        </w:r>
        <w:r w:rsidR="00BC6AFF" w:rsidRPr="0043025A">
          <w:rPr>
            <w:rStyle w:val="Hipervnculo"/>
            <w:noProof/>
          </w:rPr>
          <w:t>Motivación</w:t>
        </w:r>
        <w:r w:rsidR="00BC6AFF">
          <w:rPr>
            <w:noProof/>
            <w:webHidden/>
          </w:rPr>
          <w:tab/>
        </w:r>
        <w:r w:rsidR="00BC6AFF">
          <w:rPr>
            <w:noProof/>
            <w:webHidden/>
          </w:rPr>
          <w:fldChar w:fldCharType="begin"/>
        </w:r>
        <w:r w:rsidR="00BC6AFF">
          <w:rPr>
            <w:noProof/>
            <w:webHidden/>
          </w:rPr>
          <w:instrText xml:space="preserve"> PAGEREF _Toc500783578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14:paraId="09EAD853"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79" w:history="1">
        <w:r w:rsidR="00BC6AFF" w:rsidRPr="0043025A">
          <w:rPr>
            <w:rStyle w:val="Hipervnculo"/>
            <w:noProof/>
          </w:rPr>
          <w:t>1.2</w:t>
        </w:r>
        <w:r w:rsidR="00BC6AFF">
          <w:rPr>
            <w:rFonts w:eastAsiaTheme="minorEastAsia" w:cstheme="minorBidi"/>
            <w:b w:val="0"/>
            <w:bCs w:val="0"/>
            <w:i w:val="0"/>
            <w:iCs w:val="0"/>
            <w:noProof/>
            <w:sz w:val="22"/>
            <w:szCs w:val="22"/>
            <w:lang w:eastAsia="es-ES"/>
          </w:rPr>
          <w:tab/>
        </w:r>
        <w:r w:rsidR="00BC6AFF" w:rsidRPr="0043025A">
          <w:rPr>
            <w:rStyle w:val="Hipervnculo"/>
            <w:noProof/>
          </w:rPr>
          <w:t>Marco teórico: Introducción al RDF</w:t>
        </w:r>
        <w:r w:rsidR="00BC6AFF">
          <w:rPr>
            <w:noProof/>
            <w:webHidden/>
          </w:rPr>
          <w:tab/>
        </w:r>
        <w:r w:rsidR="00BC6AFF">
          <w:rPr>
            <w:noProof/>
            <w:webHidden/>
          </w:rPr>
          <w:fldChar w:fldCharType="begin"/>
        </w:r>
        <w:r w:rsidR="00BC6AFF">
          <w:rPr>
            <w:noProof/>
            <w:webHidden/>
          </w:rPr>
          <w:instrText xml:space="preserve"> PAGEREF _Toc500783579 \h </w:instrText>
        </w:r>
        <w:r w:rsidR="00BC6AFF">
          <w:rPr>
            <w:noProof/>
            <w:webHidden/>
          </w:rPr>
        </w:r>
        <w:r w:rsidR="00BC6AFF">
          <w:rPr>
            <w:noProof/>
            <w:webHidden/>
          </w:rPr>
          <w:fldChar w:fldCharType="separate"/>
        </w:r>
        <w:r w:rsidR="00BC6AFF">
          <w:rPr>
            <w:noProof/>
            <w:webHidden/>
          </w:rPr>
          <w:t>5</w:t>
        </w:r>
        <w:r w:rsidR="00BC6AFF">
          <w:rPr>
            <w:noProof/>
            <w:webHidden/>
          </w:rPr>
          <w:fldChar w:fldCharType="end"/>
        </w:r>
      </w:hyperlink>
    </w:p>
    <w:p w14:paraId="1179A153"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80" w:history="1">
        <w:r w:rsidR="00BC6AFF" w:rsidRPr="0043025A">
          <w:rPr>
            <w:rStyle w:val="Hipervnculo"/>
            <w:noProof/>
          </w:rPr>
          <w:t>1.3</w:t>
        </w:r>
        <w:r w:rsidR="00BC6AFF">
          <w:rPr>
            <w:rFonts w:eastAsiaTheme="minorEastAsia" w:cstheme="minorBidi"/>
            <w:b w:val="0"/>
            <w:bCs w:val="0"/>
            <w:i w:val="0"/>
            <w:iCs w:val="0"/>
            <w:noProof/>
            <w:sz w:val="22"/>
            <w:szCs w:val="22"/>
            <w:lang w:eastAsia="es-ES"/>
          </w:rPr>
          <w:tab/>
        </w:r>
        <w:r w:rsidR="00BC6AFF" w:rsidRPr="0043025A">
          <w:rPr>
            <w:rStyle w:val="Hipervnculo"/>
            <w:noProof/>
          </w:rPr>
          <w:t>Descripción y situación del trabajo</w:t>
        </w:r>
        <w:r w:rsidR="00BC6AFF">
          <w:rPr>
            <w:noProof/>
            <w:webHidden/>
          </w:rPr>
          <w:tab/>
        </w:r>
        <w:r w:rsidR="00BC6AFF">
          <w:rPr>
            <w:noProof/>
            <w:webHidden/>
          </w:rPr>
          <w:fldChar w:fldCharType="begin"/>
        </w:r>
        <w:r w:rsidR="00BC6AFF">
          <w:rPr>
            <w:noProof/>
            <w:webHidden/>
          </w:rPr>
          <w:instrText xml:space="preserve"> PAGEREF _Toc500783580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14:paraId="022EB756"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81" w:history="1">
        <w:r w:rsidR="00BC6AFF" w:rsidRPr="0043025A">
          <w:rPr>
            <w:rStyle w:val="Hipervnculo"/>
            <w:noProof/>
          </w:rPr>
          <w:t>1.4</w:t>
        </w:r>
        <w:r w:rsidR="00BC6AFF">
          <w:rPr>
            <w:rFonts w:eastAsiaTheme="minorEastAsia" w:cstheme="minorBidi"/>
            <w:b w:val="0"/>
            <w:bCs w:val="0"/>
            <w:i w:val="0"/>
            <w:iCs w:val="0"/>
            <w:noProof/>
            <w:sz w:val="22"/>
            <w:szCs w:val="22"/>
            <w:lang w:eastAsia="es-ES"/>
          </w:rPr>
          <w:tab/>
        </w:r>
        <w:r w:rsidR="00BC6AFF" w:rsidRPr="0043025A">
          <w:rPr>
            <w:rStyle w:val="Hipervnculo"/>
            <w:noProof/>
          </w:rPr>
          <w:t>Contribución</w:t>
        </w:r>
        <w:r w:rsidR="00BC6AFF">
          <w:rPr>
            <w:noProof/>
            <w:webHidden/>
          </w:rPr>
          <w:tab/>
        </w:r>
        <w:r w:rsidR="00BC6AFF">
          <w:rPr>
            <w:noProof/>
            <w:webHidden/>
          </w:rPr>
          <w:fldChar w:fldCharType="begin"/>
        </w:r>
        <w:r w:rsidR="00BC6AFF">
          <w:rPr>
            <w:noProof/>
            <w:webHidden/>
          </w:rPr>
          <w:instrText xml:space="preserve"> PAGEREF _Toc500783581 \h </w:instrText>
        </w:r>
        <w:r w:rsidR="00BC6AFF">
          <w:rPr>
            <w:noProof/>
            <w:webHidden/>
          </w:rPr>
        </w:r>
        <w:r w:rsidR="00BC6AFF">
          <w:rPr>
            <w:noProof/>
            <w:webHidden/>
          </w:rPr>
          <w:fldChar w:fldCharType="separate"/>
        </w:r>
        <w:r w:rsidR="00BC6AFF">
          <w:rPr>
            <w:noProof/>
            <w:webHidden/>
          </w:rPr>
          <w:t>7</w:t>
        </w:r>
        <w:r w:rsidR="00BC6AFF">
          <w:rPr>
            <w:noProof/>
            <w:webHidden/>
          </w:rPr>
          <w:fldChar w:fldCharType="end"/>
        </w:r>
      </w:hyperlink>
    </w:p>
    <w:p w14:paraId="553C0AF9" w14:textId="77777777" w:rsidR="00BC6AFF" w:rsidRDefault="00F10294">
      <w:pPr>
        <w:pStyle w:val="TDC1"/>
        <w:tabs>
          <w:tab w:val="left" w:pos="440"/>
          <w:tab w:val="right" w:pos="8494"/>
        </w:tabs>
        <w:rPr>
          <w:rFonts w:eastAsiaTheme="minorEastAsia" w:cstheme="minorBidi"/>
          <w:b w:val="0"/>
          <w:bCs w:val="0"/>
          <w:i w:val="0"/>
          <w:iCs w:val="0"/>
          <w:noProof/>
          <w:sz w:val="22"/>
          <w:szCs w:val="22"/>
          <w:lang w:eastAsia="es-ES"/>
        </w:rPr>
      </w:pPr>
      <w:hyperlink w:anchor="_Toc500783582" w:history="1">
        <w:r w:rsidR="00BC6AFF" w:rsidRPr="0043025A">
          <w:rPr>
            <w:rStyle w:val="Hipervnculo"/>
            <w:noProof/>
          </w:rPr>
          <w:t>2.</w:t>
        </w:r>
        <w:r w:rsidR="00BC6AFF">
          <w:rPr>
            <w:rFonts w:eastAsiaTheme="minorEastAsia" w:cstheme="minorBidi"/>
            <w:b w:val="0"/>
            <w:bCs w:val="0"/>
            <w:i w:val="0"/>
            <w:iCs w:val="0"/>
            <w:noProof/>
            <w:sz w:val="22"/>
            <w:szCs w:val="22"/>
            <w:lang w:eastAsia="es-ES"/>
          </w:rPr>
          <w:tab/>
        </w:r>
        <w:r w:rsidR="00BC6AFF" w:rsidRPr="0043025A">
          <w:rPr>
            <w:rStyle w:val="Hipervnculo"/>
            <w:noProof/>
          </w:rPr>
          <w:t>PLANTEAMIENTO INICIAL</w:t>
        </w:r>
        <w:r w:rsidR="00BC6AFF">
          <w:rPr>
            <w:noProof/>
            <w:webHidden/>
          </w:rPr>
          <w:tab/>
        </w:r>
        <w:r w:rsidR="00BC6AFF">
          <w:rPr>
            <w:noProof/>
            <w:webHidden/>
          </w:rPr>
          <w:fldChar w:fldCharType="begin"/>
        </w:r>
        <w:r w:rsidR="00BC6AFF">
          <w:rPr>
            <w:noProof/>
            <w:webHidden/>
          </w:rPr>
          <w:instrText xml:space="preserve"> PAGEREF _Toc500783582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7B7DDD27"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83" w:history="1">
        <w:r w:rsidR="00BC6AFF" w:rsidRPr="0043025A">
          <w:rPr>
            <w:rStyle w:val="Hipervnculo"/>
            <w:noProof/>
          </w:rPr>
          <w:t>2.1</w:t>
        </w:r>
        <w:r w:rsidR="00BC6AFF">
          <w:rPr>
            <w:rFonts w:eastAsiaTheme="minorEastAsia" w:cstheme="minorBidi"/>
            <w:b w:val="0"/>
            <w:bCs w:val="0"/>
            <w:i w:val="0"/>
            <w:iCs w:val="0"/>
            <w:noProof/>
            <w:sz w:val="22"/>
            <w:szCs w:val="22"/>
            <w:lang w:eastAsia="es-ES"/>
          </w:rPr>
          <w:tab/>
        </w:r>
        <w:r w:rsidR="00BC6AFF" w:rsidRPr="0043025A">
          <w:rPr>
            <w:rStyle w:val="Hipervnculo"/>
            <w:noProof/>
          </w:rPr>
          <w:t>Objetivos</w:t>
        </w:r>
        <w:r w:rsidR="00BC6AFF">
          <w:rPr>
            <w:noProof/>
            <w:webHidden/>
          </w:rPr>
          <w:tab/>
        </w:r>
        <w:r w:rsidR="00BC6AFF">
          <w:rPr>
            <w:noProof/>
            <w:webHidden/>
          </w:rPr>
          <w:fldChar w:fldCharType="begin"/>
        </w:r>
        <w:r w:rsidR="00BC6AFF">
          <w:rPr>
            <w:noProof/>
            <w:webHidden/>
          </w:rPr>
          <w:instrText xml:space="preserve"> PAGEREF _Toc500783583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269A2B30"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84" w:history="1">
        <w:r w:rsidR="00BC6AFF" w:rsidRPr="0043025A">
          <w:rPr>
            <w:rStyle w:val="Hipervnculo"/>
            <w:noProof/>
          </w:rPr>
          <w:t>2.2</w:t>
        </w:r>
        <w:r w:rsidR="00BC6AFF">
          <w:rPr>
            <w:rFonts w:eastAsiaTheme="minorEastAsia" w:cstheme="minorBidi"/>
            <w:b w:val="0"/>
            <w:bCs w:val="0"/>
            <w:i w:val="0"/>
            <w:iCs w:val="0"/>
            <w:noProof/>
            <w:sz w:val="22"/>
            <w:szCs w:val="22"/>
            <w:lang w:eastAsia="es-ES"/>
          </w:rPr>
          <w:tab/>
        </w:r>
        <w:r w:rsidR="00BC6AFF" w:rsidRPr="0043025A">
          <w:rPr>
            <w:rStyle w:val="Hipervnculo"/>
            <w:noProof/>
          </w:rPr>
          <w:t>Arquitectura</w:t>
        </w:r>
        <w:r w:rsidR="00BC6AFF">
          <w:rPr>
            <w:noProof/>
            <w:webHidden/>
          </w:rPr>
          <w:tab/>
        </w:r>
        <w:r w:rsidR="00BC6AFF">
          <w:rPr>
            <w:noProof/>
            <w:webHidden/>
          </w:rPr>
          <w:fldChar w:fldCharType="begin"/>
        </w:r>
        <w:r w:rsidR="00BC6AFF">
          <w:rPr>
            <w:noProof/>
            <w:webHidden/>
          </w:rPr>
          <w:instrText xml:space="preserve"> PAGEREF _Toc500783584 \h </w:instrText>
        </w:r>
        <w:r w:rsidR="00BC6AFF">
          <w:rPr>
            <w:noProof/>
            <w:webHidden/>
          </w:rPr>
        </w:r>
        <w:r w:rsidR="00BC6AFF">
          <w:rPr>
            <w:noProof/>
            <w:webHidden/>
          </w:rPr>
          <w:fldChar w:fldCharType="separate"/>
        </w:r>
        <w:r w:rsidR="00BC6AFF">
          <w:rPr>
            <w:noProof/>
            <w:webHidden/>
          </w:rPr>
          <w:t>8</w:t>
        </w:r>
        <w:r w:rsidR="00BC6AFF">
          <w:rPr>
            <w:noProof/>
            <w:webHidden/>
          </w:rPr>
          <w:fldChar w:fldCharType="end"/>
        </w:r>
      </w:hyperlink>
    </w:p>
    <w:p w14:paraId="03779A65"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85" w:history="1">
        <w:r w:rsidR="00BC6AFF" w:rsidRPr="0043025A">
          <w:rPr>
            <w:rStyle w:val="Hipervnculo"/>
            <w:noProof/>
          </w:rPr>
          <w:t>2.3</w:t>
        </w:r>
        <w:r w:rsidR="00BC6AFF">
          <w:rPr>
            <w:rFonts w:eastAsiaTheme="minorEastAsia" w:cstheme="minorBidi"/>
            <w:b w:val="0"/>
            <w:bCs w:val="0"/>
            <w:i w:val="0"/>
            <w:iCs w:val="0"/>
            <w:noProof/>
            <w:sz w:val="22"/>
            <w:szCs w:val="22"/>
            <w:lang w:eastAsia="es-ES"/>
          </w:rPr>
          <w:tab/>
        </w:r>
        <w:r w:rsidR="00BC6AFF" w:rsidRPr="0043025A">
          <w:rPr>
            <w:rStyle w:val="Hipervnculo"/>
            <w:noProof/>
          </w:rPr>
          <w:t>Alcance</w:t>
        </w:r>
        <w:r w:rsidR="00BC6AFF">
          <w:rPr>
            <w:noProof/>
            <w:webHidden/>
          </w:rPr>
          <w:tab/>
        </w:r>
        <w:r w:rsidR="00BC6AFF">
          <w:rPr>
            <w:noProof/>
            <w:webHidden/>
          </w:rPr>
          <w:fldChar w:fldCharType="begin"/>
        </w:r>
        <w:r w:rsidR="00BC6AFF">
          <w:rPr>
            <w:noProof/>
            <w:webHidden/>
          </w:rPr>
          <w:instrText xml:space="preserve"> PAGEREF _Toc500783585 \h </w:instrText>
        </w:r>
        <w:r w:rsidR="00BC6AFF">
          <w:rPr>
            <w:noProof/>
            <w:webHidden/>
          </w:rPr>
        </w:r>
        <w:r w:rsidR="00BC6AFF">
          <w:rPr>
            <w:noProof/>
            <w:webHidden/>
          </w:rPr>
          <w:fldChar w:fldCharType="separate"/>
        </w:r>
        <w:r w:rsidR="00BC6AFF">
          <w:rPr>
            <w:noProof/>
            <w:webHidden/>
          </w:rPr>
          <w:t>9</w:t>
        </w:r>
        <w:r w:rsidR="00BC6AFF">
          <w:rPr>
            <w:noProof/>
            <w:webHidden/>
          </w:rPr>
          <w:fldChar w:fldCharType="end"/>
        </w:r>
      </w:hyperlink>
    </w:p>
    <w:p w14:paraId="1E6AD2E2" w14:textId="77777777" w:rsidR="00BC6AFF" w:rsidRDefault="00F10294">
      <w:pPr>
        <w:pStyle w:val="TDC2"/>
        <w:tabs>
          <w:tab w:val="right" w:pos="8494"/>
        </w:tabs>
        <w:rPr>
          <w:rFonts w:eastAsiaTheme="minorEastAsia" w:cstheme="minorBidi"/>
          <w:b w:val="0"/>
          <w:bCs w:val="0"/>
          <w:noProof/>
          <w:lang w:eastAsia="es-ES"/>
        </w:rPr>
      </w:pPr>
      <w:hyperlink w:anchor="_Toc500783586" w:history="1">
        <w:r w:rsidR="00BC6AFF" w:rsidRPr="0043025A">
          <w:rPr>
            <w:rStyle w:val="Hipervnculo"/>
            <w:noProof/>
          </w:rPr>
          <w:t>2.3.1 Análisis de requisitos</w:t>
        </w:r>
        <w:r w:rsidR="00BC6AFF">
          <w:rPr>
            <w:noProof/>
            <w:webHidden/>
          </w:rPr>
          <w:tab/>
        </w:r>
        <w:r w:rsidR="00BC6AFF">
          <w:rPr>
            <w:noProof/>
            <w:webHidden/>
          </w:rPr>
          <w:fldChar w:fldCharType="begin"/>
        </w:r>
        <w:r w:rsidR="00BC6AFF">
          <w:rPr>
            <w:noProof/>
            <w:webHidden/>
          </w:rPr>
          <w:instrText xml:space="preserve"> PAGEREF _Toc500783586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0328F8CE" w14:textId="77777777" w:rsidR="00BC6AFF" w:rsidRDefault="00F10294">
      <w:pPr>
        <w:pStyle w:val="TDC2"/>
        <w:tabs>
          <w:tab w:val="right" w:pos="8494"/>
        </w:tabs>
        <w:rPr>
          <w:rFonts w:eastAsiaTheme="minorEastAsia" w:cstheme="minorBidi"/>
          <w:b w:val="0"/>
          <w:bCs w:val="0"/>
          <w:noProof/>
          <w:lang w:eastAsia="es-ES"/>
        </w:rPr>
      </w:pPr>
      <w:hyperlink w:anchor="_Toc500783587" w:history="1">
        <w:r w:rsidR="00BC6AFF" w:rsidRPr="0043025A">
          <w:rPr>
            <w:rStyle w:val="Hipervnculo"/>
            <w:noProof/>
          </w:rPr>
          <w:t>2.3.2 Diseño del sistema</w:t>
        </w:r>
        <w:r w:rsidR="00BC6AFF">
          <w:rPr>
            <w:noProof/>
            <w:webHidden/>
          </w:rPr>
          <w:tab/>
        </w:r>
        <w:r w:rsidR="00BC6AFF">
          <w:rPr>
            <w:noProof/>
            <w:webHidden/>
          </w:rPr>
          <w:fldChar w:fldCharType="begin"/>
        </w:r>
        <w:r w:rsidR="00BC6AFF">
          <w:rPr>
            <w:noProof/>
            <w:webHidden/>
          </w:rPr>
          <w:instrText xml:space="preserve"> PAGEREF _Toc500783587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55DD9C00" w14:textId="77777777" w:rsidR="00BC6AFF" w:rsidRDefault="00F10294">
      <w:pPr>
        <w:pStyle w:val="TDC2"/>
        <w:tabs>
          <w:tab w:val="right" w:pos="8494"/>
        </w:tabs>
        <w:rPr>
          <w:rFonts w:eastAsiaTheme="minorEastAsia" w:cstheme="minorBidi"/>
          <w:b w:val="0"/>
          <w:bCs w:val="0"/>
          <w:noProof/>
          <w:lang w:eastAsia="es-ES"/>
        </w:rPr>
      </w:pPr>
      <w:hyperlink w:anchor="_Toc500783588" w:history="1">
        <w:r w:rsidR="00BC6AFF" w:rsidRPr="0043025A">
          <w:rPr>
            <w:rStyle w:val="Hipervnculo"/>
            <w:noProof/>
          </w:rPr>
          <w:t>2.3.3 Diseño del programa</w:t>
        </w:r>
        <w:r w:rsidR="00BC6AFF">
          <w:rPr>
            <w:noProof/>
            <w:webHidden/>
          </w:rPr>
          <w:tab/>
        </w:r>
        <w:r w:rsidR="00BC6AFF">
          <w:rPr>
            <w:noProof/>
            <w:webHidden/>
          </w:rPr>
          <w:fldChar w:fldCharType="begin"/>
        </w:r>
        <w:r w:rsidR="00BC6AFF">
          <w:rPr>
            <w:noProof/>
            <w:webHidden/>
          </w:rPr>
          <w:instrText xml:space="preserve"> PAGEREF _Toc500783588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31B68970" w14:textId="77777777" w:rsidR="00BC6AFF" w:rsidRDefault="00F10294">
      <w:pPr>
        <w:pStyle w:val="TDC3"/>
        <w:tabs>
          <w:tab w:val="right" w:pos="8494"/>
        </w:tabs>
        <w:rPr>
          <w:rFonts w:eastAsiaTheme="minorEastAsia" w:cstheme="minorBidi"/>
          <w:noProof/>
          <w:sz w:val="22"/>
          <w:szCs w:val="22"/>
          <w:lang w:eastAsia="es-ES"/>
        </w:rPr>
      </w:pPr>
      <w:hyperlink w:anchor="_Toc500783589" w:history="1">
        <w:r w:rsidR="00BC6AFF" w:rsidRPr="0043025A">
          <w:rPr>
            <w:rStyle w:val="Hipervnculo"/>
            <w:noProof/>
          </w:rPr>
          <w:t>2.3.3.1 Análisis de herramientas necesarias</w:t>
        </w:r>
        <w:r w:rsidR="00BC6AFF">
          <w:rPr>
            <w:noProof/>
            <w:webHidden/>
          </w:rPr>
          <w:tab/>
        </w:r>
        <w:r w:rsidR="00BC6AFF">
          <w:rPr>
            <w:noProof/>
            <w:webHidden/>
          </w:rPr>
          <w:fldChar w:fldCharType="begin"/>
        </w:r>
        <w:r w:rsidR="00BC6AFF">
          <w:rPr>
            <w:noProof/>
            <w:webHidden/>
          </w:rPr>
          <w:instrText xml:space="preserve"> PAGEREF _Toc500783589 \h </w:instrText>
        </w:r>
        <w:r w:rsidR="00BC6AFF">
          <w:rPr>
            <w:noProof/>
            <w:webHidden/>
          </w:rPr>
        </w:r>
        <w:r w:rsidR="00BC6AFF">
          <w:rPr>
            <w:noProof/>
            <w:webHidden/>
          </w:rPr>
          <w:fldChar w:fldCharType="separate"/>
        </w:r>
        <w:r w:rsidR="00BC6AFF">
          <w:rPr>
            <w:noProof/>
            <w:webHidden/>
          </w:rPr>
          <w:t>12</w:t>
        </w:r>
        <w:r w:rsidR="00BC6AFF">
          <w:rPr>
            <w:noProof/>
            <w:webHidden/>
          </w:rPr>
          <w:fldChar w:fldCharType="end"/>
        </w:r>
      </w:hyperlink>
    </w:p>
    <w:p w14:paraId="42C36B93" w14:textId="77777777" w:rsidR="00BC6AFF" w:rsidRDefault="00F10294">
      <w:pPr>
        <w:pStyle w:val="TDC4"/>
        <w:tabs>
          <w:tab w:val="left" w:pos="1760"/>
          <w:tab w:val="right" w:pos="8494"/>
        </w:tabs>
        <w:rPr>
          <w:rFonts w:eastAsiaTheme="minorEastAsia" w:cstheme="minorBidi"/>
          <w:noProof/>
          <w:sz w:val="22"/>
          <w:szCs w:val="22"/>
          <w:lang w:eastAsia="es-ES"/>
        </w:rPr>
      </w:pPr>
      <w:hyperlink w:anchor="_Toc500783590" w:history="1">
        <w:r w:rsidR="00BC6AFF" w:rsidRPr="0043025A">
          <w:rPr>
            <w:rStyle w:val="Hipervnculo"/>
            <w:noProof/>
          </w:rPr>
          <w:t>2.3.3.2.1</w:t>
        </w:r>
        <w:r w:rsidR="00BC6AFF">
          <w:rPr>
            <w:rFonts w:eastAsiaTheme="minorEastAsia" w:cstheme="minorBidi"/>
            <w:noProof/>
            <w:sz w:val="22"/>
            <w:szCs w:val="22"/>
            <w:lang w:eastAsia="es-ES"/>
          </w:rPr>
          <w:tab/>
        </w:r>
        <w:r w:rsidR="00BC6AFF" w:rsidRPr="0043025A">
          <w:rPr>
            <w:rStyle w:val="Hipervnculo"/>
            <w:noProof/>
          </w:rPr>
          <w:t>Búsqueda de ontologías relacionadas y creación ontologías propias</w:t>
        </w:r>
        <w:r w:rsidR="00BC6AFF">
          <w:rPr>
            <w:noProof/>
            <w:webHidden/>
          </w:rPr>
          <w:tab/>
        </w:r>
        <w:r w:rsidR="00BC6AFF">
          <w:rPr>
            <w:noProof/>
            <w:webHidden/>
          </w:rPr>
          <w:fldChar w:fldCharType="begin"/>
        </w:r>
        <w:r w:rsidR="00BC6AFF">
          <w:rPr>
            <w:noProof/>
            <w:webHidden/>
          </w:rPr>
          <w:instrText xml:space="preserve"> PAGEREF _Toc500783590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14:paraId="5E02B0BB" w14:textId="77777777" w:rsidR="00BC6AFF" w:rsidRDefault="00F10294">
      <w:pPr>
        <w:pStyle w:val="TDC4"/>
        <w:tabs>
          <w:tab w:val="left" w:pos="1760"/>
          <w:tab w:val="right" w:pos="8494"/>
        </w:tabs>
        <w:rPr>
          <w:rFonts w:eastAsiaTheme="minorEastAsia" w:cstheme="minorBidi"/>
          <w:noProof/>
          <w:sz w:val="22"/>
          <w:szCs w:val="22"/>
          <w:lang w:eastAsia="es-ES"/>
        </w:rPr>
      </w:pPr>
      <w:hyperlink w:anchor="_Toc500783591" w:history="1">
        <w:r w:rsidR="00BC6AFF" w:rsidRPr="0043025A">
          <w:rPr>
            <w:rStyle w:val="Hipervnculo"/>
            <w:noProof/>
          </w:rPr>
          <w:t>2.3.3.2.2</w:t>
        </w:r>
        <w:r w:rsidR="00BC6AFF">
          <w:rPr>
            <w:rFonts w:eastAsiaTheme="minorEastAsia" w:cstheme="minorBidi"/>
            <w:noProof/>
            <w:sz w:val="22"/>
            <w:szCs w:val="22"/>
            <w:lang w:eastAsia="es-ES"/>
          </w:rPr>
          <w:tab/>
        </w:r>
        <w:r w:rsidR="00BC6AFF" w:rsidRPr="0043025A">
          <w:rPr>
            <w:rStyle w:val="Hipervnculo"/>
            <w:noProof/>
          </w:rPr>
          <w:t>Creación estructuras para la generación de RDF</w:t>
        </w:r>
        <w:r w:rsidR="00BC6AFF">
          <w:rPr>
            <w:noProof/>
            <w:webHidden/>
          </w:rPr>
          <w:tab/>
        </w:r>
        <w:r w:rsidR="00BC6AFF">
          <w:rPr>
            <w:noProof/>
            <w:webHidden/>
          </w:rPr>
          <w:fldChar w:fldCharType="begin"/>
        </w:r>
        <w:r w:rsidR="00BC6AFF">
          <w:rPr>
            <w:noProof/>
            <w:webHidden/>
          </w:rPr>
          <w:instrText xml:space="preserve"> PAGEREF _Toc500783591 \h </w:instrText>
        </w:r>
        <w:r w:rsidR="00BC6AFF">
          <w:rPr>
            <w:noProof/>
            <w:webHidden/>
          </w:rPr>
        </w:r>
        <w:r w:rsidR="00BC6AFF">
          <w:rPr>
            <w:noProof/>
            <w:webHidden/>
          </w:rPr>
          <w:fldChar w:fldCharType="separate"/>
        </w:r>
        <w:r w:rsidR="00BC6AFF">
          <w:rPr>
            <w:noProof/>
            <w:webHidden/>
          </w:rPr>
          <w:t>13</w:t>
        </w:r>
        <w:r w:rsidR="00BC6AFF">
          <w:rPr>
            <w:noProof/>
            <w:webHidden/>
          </w:rPr>
          <w:fldChar w:fldCharType="end"/>
        </w:r>
      </w:hyperlink>
    </w:p>
    <w:p w14:paraId="2842D6F8" w14:textId="77777777" w:rsidR="00BC6AFF" w:rsidRDefault="00F10294">
      <w:pPr>
        <w:pStyle w:val="TDC4"/>
        <w:tabs>
          <w:tab w:val="left" w:pos="1760"/>
          <w:tab w:val="right" w:pos="8494"/>
        </w:tabs>
        <w:rPr>
          <w:rFonts w:eastAsiaTheme="minorEastAsia" w:cstheme="minorBidi"/>
          <w:noProof/>
          <w:sz w:val="22"/>
          <w:szCs w:val="22"/>
          <w:lang w:eastAsia="es-ES"/>
        </w:rPr>
      </w:pPr>
      <w:hyperlink w:anchor="_Toc500783592" w:history="1">
        <w:r w:rsidR="00BC6AFF" w:rsidRPr="0043025A">
          <w:rPr>
            <w:rStyle w:val="Hipervnculo"/>
            <w:noProof/>
          </w:rPr>
          <w:t>2.3.3.2.3</w:t>
        </w:r>
        <w:r w:rsidR="00BC6AFF">
          <w:rPr>
            <w:rFonts w:eastAsiaTheme="minorEastAsia" w:cstheme="minorBidi"/>
            <w:noProof/>
            <w:sz w:val="22"/>
            <w:szCs w:val="22"/>
            <w:lang w:eastAsia="es-ES"/>
          </w:rPr>
          <w:tab/>
        </w:r>
        <w:r w:rsidR="00BC6AFF" w:rsidRPr="0043025A">
          <w:rPr>
            <w:rStyle w:val="Hipervnculo"/>
            <w:noProof/>
          </w:rPr>
          <w:t>Creación algoritmos SPARQL endpoint y funcionalidades asociadas a la representación gráfica</w:t>
        </w:r>
        <w:r w:rsidR="00BC6AFF">
          <w:rPr>
            <w:noProof/>
            <w:webHidden/>
          </w:rPr>
          <w:tab/>
        </w:r>
        <w:r w:rsidR="00BC6AFF">
          <w:rPr>
            <w:noProof/>
            <w:webHidden/>
          </w:rPr>
          <w:fldChar w:fldCharType="begin"/>
        </w:r>
        <w:r w:rsidR="00BC6AFF">
          <w:rPr>
            <w:noProof/>
            <w:webHidden/>
          </w:rPr>
          <w:instrText xml:space="preserve"> PAGEREF _Toc500783592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273DA430"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593" w:history="1">
        <w:r w:rsidR="00BC6AFF" w:rsidRPr="0043025A">
          <w:rPr>
            <w:rStyle w:val="Hipervnculo"/>
            <w:noProof/>
          </w:rPr>
          <w:t>2.3.4</w:t>
        </w:r>
        <w:r w:rsidR="00BC6AFF">
          <w:rPr>
            <w:rFonts w:eastAsiaTheme="minorEastAsia" w:cstheme="minorBidi"/>
            <w:b w:val="0"/>
            <w:bCs w:val="0"/>
            <w:noProof/>
            <w:lang w:eastAsia="es-ES"/>
          </w:rPr>
          <w:tab/>
        </w:r>
        <w:r w:rsidR="00BC6AFF" w:rsidRPr="0043025A">
          <w:rPr>
            <w:rStyle w:val="Hipervnculo"/>
            <w:noProof/>
          </w:rPr>
          <w:t>Codificación</w:t>
        </w:r>
        <w:r w:rsidR="00BC6AFF">
          <w:rPr>
            <w:noProof/>
            <w:webHidden/>
          </w:rPr>
          <w:tab/>
        </w:r>
        <w:r w:rsidR="00BC6AFF">
          <w:rPr>
            <w:noProof/>
            <w:webHidden/>
          </w:rPr>
          <w:fldChar w:fldCharType="begin"/>
        </w:r>
        <w:r w:rsidR="00BC6AFF">
          <w:rPr>
            <w:noProof/>
            <w:webHidden/>
          </w:rPr>
          <w:instrText xml:space="preserve"> PAGEREF _Toc500783593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02D092D8"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594" w:history="1">
        <w:r w:rsidR="00BC6AFF" w:rsidRPr="0043025A">
          <w:rPr>
            <w:rStyle w:val="Hipervnculo"/>
            <w:noProof/>
          </w:rPr>
          <w:t>2.3.5</w:t>
        </w:r>
        <w:r w:rsidR="00BC6AFF">
          <w:rPr>
            <w:rFonts w:eastAsiaTheme="minorEastAsia" w:cstheme="minorBidi"/>
            <w:b w:val="0"/>
            <w:bCs w:val="0"/>
            <w:noProof/>
            <w:lang w:eastAsia="es-ES"/>
          </w:rPr>
          <w:tab/>
        </w:r>
        <w:r w:rsidR="00BC6AFF" w:rsidRPr="0043025A">
          <w:rPr>
            <w:rStyle w:val="Hipervnculo"/>
            <w:noProof/>
          </w:rPr>
          <w:t>Pruebas</w:t>
        </w:r>
        <w:r w:rsidR="00BC6AFF">
          <w:rPr>
            <w:noProof/>
            <w:webHidden/>
          </w:rPr>
          <w:tab/>
        </w:r>
        <w:r w:rsidR="00BC6AFF">
          <w:rPr>
            <w:noProof/>
            <w:webHidden/>
          </w:rPr>
          <w:fldChar w:fldCharType="begin"/>
        </w:r>
        <w:r w:rsidR="00BC6AFF">
          <w:rPr>
            <w:noProof/>
            <w:webHidden/>
          </w:rPr>
          <w:instrText xml:space="preserve"> PAGEREF _Toc500783594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169E0DF0"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595" w:history="1">
        <w:r w:rsidR="00BC6AFF" w:rsidRPr="0043025A">
          <w:rPr>
            <w:rStyle w:val="Hipervnculo"/>
            <w:noProof/>
          </w:rPr>
          <w:t>2.3.6</w:t>
        </w:r>
        <w:r w:rsidR="00BC6AFF">
          <w:rPr>
            <w:rFonts w:eastAsiaTheme="minorEastAsia" w:cstheme="minorBidi"/>
            <w:b w:val="0"/>
            <w:bCs w:val="0"/>
            <w:noProof/>
            <w:lang w:eastAsia="es-ES"/>
          </w:rPr>
          <w:tab/>
        </w:r>
        <w:r w:rsidR="00BC6AFF" w:rsidRPr="0043025A">
          <w:rPr>
            <w:rStyle w:val="Hipervnculo"/>
            <w:noProof/>
          </w:rPr>
          <w:t>Memoria</w:t>
        </w:r>
        <w:r w:rsidR="00BC6AFF">
          <w:rPr>
            <w:noProof/>
            <w:webHidden/>
          </w:rPr>
          <w:tab/>
        </w:r>
        <w:r w:rsidR="00BC6AFF">
          <w:rPr>
            <w:noProof/>
            <w:webHidden/>
          </w:rPr>
          <w:fldChar w:fldCharType="begin"/>
        </w:r>
        <w:r w:rsidR="00BC6AFF">
          <w:rPr>
            <w:noProof/>
            <w:webHidden/>
          </w:rPr>
          <w:instrText xml:space="preserve"> PAGEREF _Toc500783595 \h </w:instrText>
        </w:r>
        <w:r w:rsidR="00BC6AFF">
          <w:rPr>
            <w:noProof/>
            <w:webHidden/>
          </w:rPr>
        </w:r>
        <w:r w:rsidR="00BC6AFF">
          <w:rPr>
            <w:noProof/>
            <w:webHidden/>
          </w:rPr>
          <w:fldChar w:fldCharType="separate"/>
        </w:r>
        <w:r w:rsidR="00BC6AFF">
          <w:rPr>
            <w:noProof/>
            <w:webHidden/>
          </w:rPr>
          <w:t>14</w:t>
        </w:r>
        <w:r w:rsidR="00BC6AFF">
          <w:rPr>
            <w:noProof/>
            <w:webHidden/>
          </w:rPr>
          <w:fldChar w:fldCharType="end"/>
        </w:r>
      </w:hyperlink>
    </w:p>
    <w:p w14:paraId="48895CC6"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96" w:history="1">
        <w:r w:rsidR="00BC6AFF" w:rsidRPr="0043025A">
          <w:rPr>
            <w:rStyle w:val="Hipervnculo"/>
            <w:noProof/>
          </w:rPr>
          <w:t>2.4</w:t>
        </w:r>
        <w:r w:rsidR="00BC6AFF">
          <w:rPr>
            <w:rFonts w:eastAsiaTheme="minorEastAsia" w:cstheme="minorBidi"/>
            <w:b w:val="0"/>
            <w:bCs w:val="0"/>
            <w:i w:val="0"/>
            <w:iCs w:val="0"/>
            <w:noProof/>
            <w:sz w:val="22"/>
            <w:szCs w:val="22"/>
            <w:lang w:eastAsia="es-ES"/>
          </w:rPr>
          <w:tab/>
        </w:r>
        <w:r w:rsidR="00BC6AFF" w:rsidRPr="0043025A">
          <w:rPr>
            <w:rStyle w:val="Hipervnculo"/>
            <w:noProof/>
          </w:rPr>
          <w:t>Planificación temporal</w:t>
        </w:r>
        <w:r w:rsidR="00BC6AFF">
          <w:rPr>
            <w:noProof/>
            <w:webHidden/>
          </w:rPr>
          <w:tab/>
        </w:r>
        <w:r w:rsidR="00BC6AFF">
          <w:rPr>
            <w:noProof/>
            <w:webHidden/>
          </w:rPr>
          <w:fldChar w:fldCharType="begin"/>
        </w:r>
        <w:r w:rsidR="00BC6AFF">
          <w:rPr>
            <w:noProof/>
            <w:webHidden/>
          </w:rPr>
          <w:instrText xml:space="preserve"> PAGEREF _Toc500783596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58B8E554"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597" w:history="1">
        <w:r w:rsidR="00BC6AFF" w:rsidRPr="0043025A">
          <w:rPr>
            <w:rStyle w:val="Hipervnculo"/>
            <w:noProof/>
          </w:rPr>
          <w:t>2.5</w:t>
        </w:r>
        <w:r w:rsidR="00BC6AFF">
          <w:rPr>
            <w:rFonts w:eastAsiaTheme="minorEastAsia" w:cstheme="minorBidi"/>
            <w:b w:val="0"/>
            <w:bCs w:val="0"/>
            <w:i w:val="0"/>
            <w:iCs w:val="0"/>
            <w:noProof/>
            <w:sz w:val="22"/>
            <w:szCs w:val="22"/>
            <w:lang w:eastAsia="es-ES"/>
          </w:rPr>
          <w:tab/>
        </w:r>
        <w:r w:rsidR="00BC6AFF" w:rsidRPr="0043025A">
          <w:rPr>
            <w:rStyle w:val="Hipervnculo"/>
            <w:noProof/>
          </w:rPr>
          <w:t>Herramientas</w:t>
        </w:r>
        <w:r w:rsidR="00BC6AFF">
          <w:rPr>
            <w:noProof/>
            <w:webHidden/>
          </w:rPr>
          <w:tab/>
        </w:r>
        <w:r w:rsidR="00BC6AFF">
          <w:rPr>
            <w:noProof/>
            <w:webHidden/>
          </w:rPr>
          <w:fldChar w:fldCharType="begin"/>
        </w:r>
        <w:r w:rsidR="00BC6AFF">
          <w:rPr>
            <w:noProof/>
            <w:webHidden/>
          </w:rPr>
          <w:instrText xml:space="preserve"> PAGEREF _Toc500783597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4842B9B5"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598" w:history="1">
        <w:r w:rsidR="00BC6AFF" w:rsidRPr="0043025A">
          <w:rPr>
            <w:rStyle w:val="Hipervnculo"/>
            <w:noProof/>
          </w:rPr>
          <w:t>2.5.1</w:t>
        </w:r>
        <w:r w:rsidR="00BC6AFF">
          <w:rPr>
            <w:rFonts w:eastAsiaTheme="minorEastAsia" w:cstheme="minorBidi"/>
            <w:b w:val="0"/>
            <w:bCs w:val="0"/>
            <w:noProof/>
            <w:lang w:eastAsia="es-ES"/>
          </w:rPr>
          <w:tab/>
        </w:r>
        <w:r w:rsidR="00BC6AFF" w:rsidRPr="0043025A">
          <w:rPr>
            <w:rStyle w:val="Hipervnculo"/>
            <w:noProof/>
          </w:rPr>
          <w:t>Hardware</w:t>
        </w:r>
        <w:r w:rsidR="00BC6AFF">
          <w:rPr>
            <w:noProof/>
            <w:webHidden/>
          </w:rPr>
          <w:tab/>
        </w:r>
        <w:r w:rsidR="00BC6AFF">
          <w:rPr>
            <w:noProof/>
            <w:webHidden/>
          </w:rPr>
          <w:fldChar w:fldCharType="begin"/>
        </w:r>
        <w:r w:rsidR="00BC6AFF">
          <w:rPr>
            <w:noProof/>
            <w:webHidden/>
          </w:rPr>
          <w:instrText xml:space="preserve"> PAGEREF _Toc500783598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42DB27B3"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599" w:history="1">
        <w:r w:rsidR="00BC6AFF" w:rsidRPr="0043025A">
          <w:rPr>
            <w:rStyle w:val="Hipervnculo"/>
            <w:noProof/>
          </w:rPr>
          <w:t>2.5.2</w:t>
        </w:r>
        <w:r w:rsidR="00BC6AFF">
          <w:rPr>
            <w:rFonts w:eastAsiaTheme="minorEastAsia" w:cstheme="minorBidi"/>
            <w:b w:val="0"/>
            <w:bCs w:val="0"/>
            <w:noProof/>
            <w:lang w:eastAsia="es-ES"/>
          </w:rPr>
          <w:tab/>
        </w:r>
        <w:r w:rsidR="00BC6AFF" w:rsidRPr="0043025A">
          <w:rPr>
            <w:rStyle w:val="Hipervnculo"/>
            <w:noProof/>
          </w:rPr>
          <w:t>Software</w:t>
        </w:r>
        <w:r w:rsidR="00BC6AFF">
          <w:rPr>
            <w:noProof/>
            <w:webHidden/>
          </w:rPr>
          <w:tab/>
        </w:r>
        <w:r w:rsidR="00BC6AFF">
          <w:rPr>
            <w:noProof/>
            <w:webHidden/>
          </w:rPr>
          <w:fldChar w:fldCharType="begin"/>
        </w:r>
        <w:r w:rsidR="00BC6AFF">
          <w:rPr>
            <w:noProof/>
            <w:webHidden/>
          </w:rPr>
          <w:instrText xml:space="preserve"> PAGEREF _Toc500783599 \h </w:instrText>
        </w:r>
        <w:r w:rsidR="00BC6AFF">
          <w:rPr>
            <w:noProof/>
            <w:webHidden/>
          </w:rPr>
        </w:r>
        <w:r w:rsidR="00BC6AFF">
          <w:rPr>
            <w:noProof/>
            <w:webHidden/>
          </w:rPr>
          <w:fldChar w:fldCharType="separate"/>
        </w:r>
        <w:r w:rsidR="00BC6AFF">
          <w:rPr>
            <w:noProof/>
            <w:webHidden/>
          </w:rPr>
          <w:t>15</w:t>
        </w:r>
        <w:r w:rsidR="00BC6AFF">
          <w:rPr>
            <w:noProof/>
            <w:webHidden/>
          </w:rPr>
          <w:fldChar w:fldCharType="end"/>
        </w:r>
      </w:hyperlink>
    </w:p>
    <w:p w14:paraId="6C8EDAC9"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00" w:history="1">
        <w:r w:rsidR="00BC6AFF" w:rsidRPr="0043025A">
          <w:rPr>
            <w:rStyle w:val="Hipervnculo"/>
            <w:noProof/>
          </w:rPr>
          <w:t>2.6</w:t>
        </w:r>
        <w:r w:rsidR="00BC6AFF">
          <w:rPr>
            <w:rFonts w:eastAsiaTheme="minorEastAsia" w:cstheme="minorBidi"/>
            <w:b w:val="0"/>
            <w:bCs w:val="0"/>
            <w:i w:val="0"/>
            <w:iCs w:val="0"/>
            <w:noProof/>
            <w:sz w:val="22"/>
            <w:szCs w:val="22"/>
            <w:lang w:eastAsia="es-ES"/>
          </w:rPr>
          <w:tab/>
        </w:r>
        <w:r w:rsidR="00BC6AFF" w:rsidRPr="0043025A">
          <w:rPr>
            <w:rStyle w:val="Hipervnculo"/>
            <w:noProof/>
          </w:rPr>
          <w:t>Gestión de riesgos</w:t>
        </w:r>
        <w:r w:rsidR="00BC6AFF">
          <w:rPr>
            <w:noProof/>
            <w:webHidden/>
          </w:rPr>
          <w:tab/>
        </w:r>
        <w:r w:rsidR="00BC6AFF">
          <w:rPr>
            <w:noProof/>
            <w:webHidden/>
          </w:rPr>
          <w:fldChar w:fldCharType="begin"/>
        </w:r>
        <w:r w:rsidR="00BC6AFF">
          <w:rPr>
            <w:noProof/>
            <w:webHidden/>
          </w:rPr>
          <w:instrText xml:space="preserve"> PAGEREF _Toc500783600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14:paraId="3F6C4C47"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601" w:history="1">
        <w:r w:rsidR="00BC6AFF" w:rsidRPr="0043025A">
          <w:rPr>
            <w:rStyle w:val="Hipervnculo"/>
            <w:noProof/>
          </w:rPr>
          <w:t>2.6.1</w:t>
        </w:r>
        <w:r w:rsidR="00BC6AFF">
          <w:rPr>
            <w:rFonts w:eastAsiaTheme="minorEastAsia" w:cstheme="minorBidi"/>
            <w:b w:val="0"/>
            <w:bCs w:val="0"/>
            <w:noProof/>
            <w:lang w:eastAsia="es-ES"/>
          </w:rPr>
          <w:tab/>
        </w:r>
        <w:r w:rsidR="00BC6AFF" w:rsidRPr="0043025A">
          <w:rPr>
            <w:rStyle w:val="Hipervnculo"/>
            <w:noProof/>
          </w:rPr>
          <w:t>Error en la planificación temporal</w:t>
        </w:r>
        <w:r w:rsidR="00BC6AFF">
          <w:rPr>
            <w:noProof/>
            <w:webHidden/>
          </w:rPr>
          <w:tab/>
        </w:r>
        <w:r w:rsidR="00BC6AFF">
          <w:rPr>
            <w:noProof/>
            <w:webHidden/>
          </w:rPr>
          <w:fldChar w:fldCharType="begin"/>
        </w:r>
        <w:r w:rsidR="00BC6AFF">
          <w:rPr>
            <w:noProof/>
            <w:webHidden/>
          </w:rPr>
          <w:instrText xml:space="preserve"> PAGEREF _Toc500783601 \h </w:instrText>
        </w:r>
        <w:r w:rsidR="00BC6AFF">
          <w:rPr>
            <w:noProof/>
            <w:webHidden/>
          </w:rPr>
        </w:r>
        <w:r w:rsidR="00BC6AFF">
          <w:rPr>
            <w:noProof/>
            <w:webHidden/>
          </w:rPr>
          <w:fldChar w:fldCharType="separate"/>
        </w:r>
        <w:r w:rsidR="00BC6AFF">
          <w:rPr>
            <w:noProof/>
            <w:webHidden/>
          </w:rPr>
          <w:t>16</w:t>
        </w:r>
        <w:r w:rsidR="00BC6AFF">
          <w:rPr>
            <w:noProof/>
            <w:webHidden/>
          </w:rPr>
          <w:fldChar w:fldCharType="end"/>
        </w:r>
      </w:hyperlink>
    </w:p>
    <w:p w14:paraId="38B711FD"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602" w:history="1">
        <w:r w:rsidR="00BC6AFF" w:rsidRPr="0043025A">
          <w:rPr>
            <w:rStyle w:val="Hipervnculo"/>
            <w:noProof/>
          </w:rPr>
          <w:t>2.6.2</w:t>
        </w:r>
        <w:r w:rsidR="00BC6AFF">
          <w:rPr>
            <w:rFonts w:eastAsiaTheme="minorEastAsia" w:cstheme="minorBidi"/>
            <w:b w:val="0"/>
            <w:bCs w:val="0"/>
            <w:noProof/>
            <w:lang w:eastAsia="es-ES"/>
          </w:rPr>
          <w:tab/>
        </w:r>
        <w:r w:rsidR="00BC6AFF" w:rsidRPr="0043025A">
          <w:rPr>
            <w:rStyle w:val="Hipervnculo"/>
            <w:noProof/>
          </w:rPr>
          <w:t>Desarrollo</w:t>
        </w:r>
        <w:r w:rsidR="00BC6AFF">
          <w:rPr>
            <w:noProof/>
            <w:webHidden/>
          </w:rPr>
          <w:tab/>
        </w:r>
        <w:r w:rsidR="00BC6AFF">
          <w:rPr>
            <w:noProof/>
            <w:webHidden/>
          </w:rPr>
          <w:fldChar w:fldCharType="begin"/>
        </w:r>
        <w:r w:rsidR="00BC6AFF">
          <w:rPr>
            <w:noProof/>
            <w:webHidden/>
          </w:rPr>
          <w:instrText xml:space="preserve"> PAGEREF _Toc500783602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239FAB6"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03" w:history="1">
        <w:r w:rsidR="00BC6AFF" w:rsidRPr="0043025A">
          <w:rPr>
            <w:rStyle w:val="Hipervnculo"/>
            <w:noProof/>
          </w:rPr>
          <w:t>2.6.2.1</w:t>
        </w:r>
        <w:r w:rsidR="00BC6AFF">
          <w:rPr>
            <w:rFonts w:eastAsiaTheme="minorEastAsia" w:cstheme="minorBidi"/>
            <w:noProof/>
            <w:sz w:val="22"/>
            <w:szCs w:val="22"/>
            <w:lang w:eastAsia="es-ES"/>
          </w:rPr>
          <w:tab/>
        </w:r>
        <w:r w:rsidR="00BC6AFF" w:rsidRPr="0043025A">
          <w:rPr>
            <w:rStyle w:val="Hipervnculo"/>
            <w:noProof/>
          </w:rPr>
          <w:t>Falta de conocimiento</w:t>
        </w:r>
        <w:r w:rsidR="00BC6AFF">
          <w:rPr>
            <w:noProof/>
            <w:webHidden/>
          </w:rPr>
          <w:tab/>
        </w:r>
        <w:r w:rsidR="00BC6AFF">
          <w:rPr>
            <w:noProof/>
            <w:webHidden/>
          </w:rPr>
          <w:fldChar w:fldCharType="begin"/>
        </w:r>
        <w:r w:rsidR="00BC6AFF">
          <w:rPr>
            <w:noProof/>
            <w:webHidden/>
          </w:rPr>
          <w:instrText xml:space="preserve"> PAGEREF _Toc500783603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5541638"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04" w:history="1">
        <w:r w:rsidR="00BC6AFF" w:rsidRPr="0043025A">
          <w:rPr>
            <w:rStyle w:val="Hipervnculo"/>
            <w:noProof/>
          </w:rPr>
          <w:t>2.6.2.2</w:t>
        </w:r>
        <w:r w:rsidR="00BC6AFF">
          <w:rPr>
            <w:rFonts w:eastAsiaTheme="minorEastAsia" w:cstheme="minorBidi"/>
            <w:noProof/>
            <w:sz w:val="22"/>
            <w:szCs w:val="22"/>
            <w:lang w:eastAsia="es-ES"/>
          </w:rPr>
          <w:tab/>
        </w:r>
        <w:r w:rsidR="00BC6AFF" w:rsidRPr="0043025A">
          <w:rPr>
            <w:rStyle w:val="Hipervnculo"/>
            <w:noProof/>
          </w:rPr>
          <w:t>Pérdida software desarrollado</w:t>
        </w:r>
        <w:r w:rsidR="00BC6AFF">
          <w:rPr>
            <w:noProof/>
            <w:webHidden/>
          </w:rPr>
          <w:tab/>
        </w:r>
        <w:r w:rsidR="00BC6AFF">
          <w:rPr>
            <w:noProof/>
            <w:webHidden/>
          </w:rPr>
          <w:fldChar w:fldCharType="begin"/>
        </w:r>
        <w:r w:rsidR="00BC6AFF">
          <w:rPr>
            <w:noProof/>
            <w:webHidden/>
          </w:rPr>
          <w:instrText xml:space="preserve"> PAGEREF _Toc500783604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65E55714"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05" w:history="1">
        <w:r w:rsidR="00BC6AFF" w:rsidRPr="0043025A">
          <w:rPr>
            <w:rStyle w:val="Hipervnculo"/>
            <w:noProof/>
          </w:rPr>
          <w:t>2.6.2.3</w:t>
        </w:r>
        <w:r w:rsidR="00BC6AFF">
          <w:rPr>
            <w:rFonts w:eastAsiaTheme="minorEastAsia" w:cstheme="minorBidi"/>
            <w:noProof/>
            <w:sz w:val="22"/>
            <w:szCs w:val="22"/>
            <w:lang w:eastAsia="es-ES"/>
          </w:rPr>
          <w:tab/>
        </w:r>
        <w:r w:rsidR="00BC6AFF" w:rsidRPr="0043025A">
          <w:rPr>
            <w:rStyle w:val="Hipervnculo"/>
            <w:noProof/>
          </w:rPr>
          <w:t>Enfermedad del personal de desarrollo</w:t>
        </w:r>
        <w:r w:rsidR="00BC6AFF">
          <w:rPr>
            <w:noProof/>
            <w:webHidden/>
          </w:rPr>
          <w:tab/>
        </w:r>
        <w:r w:rsidR="00BC6AFF">
          <w:rPr>
            <w:noProof/>
            <w:webHidden/>
          </w:rPr>
          <w:fldChar w:fldCharType="begin"/>
        </w:r>
        <w:r w:rsidR="00BC6AFF">
          <w:rPr>
            <w:noProof/>
            <w:webHidden/>
          </w:rPr>
          <w:instrText xml:space="preserve"> PAGEREF _Toc500783605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2A4A9A52"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06" w:history="1">
        <w:r w:rsidR="00BC6AFF" w:rsidRPr="0043025A">
          <w:rPr>
            <w:rStyle w:val="Hipervnculo"/>
            <w:noProof/>
          </w:rPr>
          <w:t>2.6.2.4</w:t>
        </w:r>
        <w:r w:rsidR="00BC6AFF">
          <w:rPr>
            <w:rFonts w:eastAsiaTheme="minorEastAsia" w:cstheme="minorBidi"/>
            <w:noProof/>
            <w:sz w:val="22"/>
            <w:szCs w:val="22"/>
            <w:lang w:eastAsia="es-ES"/>
          </w:rPr>
          <w:tab/>
        </w:r>
        <w:r w:rsidR="00BC6AFF" w:rsidRPr="0043025A">
          <w:rPr>
            <w:rStyle w:val="Hipervnculo"/>
            <w:noProof/>
          </w:rPr>
          <w:t>Pérdida del equipo</w:t>
        </w:r>
        <w:r w:rsidR="00BC6AFF">
          <w:rPr>
            <w:noProof/>
            <w:webHidden/>
          </w:rPr>
          <w:tab/>
        </w:r>
        <w:r w:rsidR="00BC6AFF">
          <w:rPr>
            <w:noProof/>
            <w:webHidden/>
          </w:rPr>
          <w:fldChar w:fldCharType="begin"/>
        </w:r>
        <w:r w:rsidR="00BC6AFF">
          <w:rPr>
            <w:noProof/>
            <w:webHidden/>
          </w:rPr>
          <w:instrText xml:space="preserve"> PAGEREF _Toc500783606 \h </w:instrText>
        </w:r>
        <w:r w:rsidR="00BC6AFF">
          <w:rPr>
            <w:noProof/>
            <w:webHidden/>
          </w:rPr>
        </w:r>
        <w:r w:rsidR="00BC6AFF">
          <w:rPr>
            <w:noProof/>
            <w:webHidden/>
          </w:rPr>
          <w:fldChar w:fldCharType="separate"/>
        </w:r>
        <w:r w:rsidR="00BC6AFF">
          <w:rPr>
            <w:noProof/>
            <w:webHidden/>
          </w:rPr>
          <w:t>17</w:t>
        </w:r>
        <w:r w:rsidR="00BC6AFF">
          <w:rPr>
            <w:noProof/>
            <w:webHidden/>
          </w:rPr>
          <w:fldChar w:fldCharType="end"/>
        </w:r>
      </w:hyperlink>
    </w:p>
    <w:p w14:paraId="0B0EFF87"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07" w:history="1">
        <w:r w:rsidR="00BC6AFF" w:rsidRPr="0043025A">
          <w:rPr>
            <w:rStyle w:val="Hipervnculo"/>
            <w:noProof/>
          </w:rPr>
          <w:t>2.7</w:t>
        </w:r>
        <w:r w:rsidR="00BC6AFF">
          <w:rPr>
            <w:rFonts w:eastAsiaTheme="minorEastAsia" w:cstheme="minorBidi"/>
            <w:b w:val="0"/>
            <w:bCs w:val="0"/>
            <w:i w:val="0"/>
            <w:iCs w:val="0"/>
            <w:noProof/>
            <w:sz w:val="22"/>
            <w:szCs w:val="22"/>
            <w:lang w:eastAsia="es-ES"/>
          </w:rPr>
          <w:tab/>
        </w:r>
        <w:r w:rsidR="00BC6AFF" w:rsidRPr="0043025A">
          <w:rPr>
            <w:rStyle w:val="Hipervnculo"/>
            <w:noProof/>
          </w:rPr>
          <w:t>Evaluación económica</w:t>
        </w:r>
        <w:r w:rsidR="00BC6AFF">
          <w:rPr>
            <w:noProof/>
            <w:webHidden/>
          </w:rPr>
          <w:tab/>
        </w:r>
        <w:r w:rsidR="00BC6AFF">
          <w:rPr>
            <w:noProof/>
            <w:webHidden/>
          </w:rPr>
          <w:fldChar w:fldCharType="begin"/>
        </w:r>
        <w:r w:rsidR="00BC6AFF">
          <w:rPr>
            <w:noProof/>
            <w:webHidden/>
          </w:rPr>
          <w:instrText xml:space="preserve"> PAGEREF _Toc500783607 \h </w:instrText>
        </w:r>
        <w:r w:rsidR="00BC6AFF">
          <w:rPr>
            <w:noProof/>
            <w:webHidden/>
          </w:rPr>
        </w:r>
        <w:r w:rsidR="00BC6AFF">
          <w:rPr>
            <w:noProof/>
            <w:webHidden/>
          </w:rPr>
          <w:fldChar w:fldCharType="separate"/>
        </w:r>
        <w:r w:rsidR="00BC6AFF">
          <w:rPr>
            <w:noProof/>
            <w:webHidden/>
          </w:rPr>
          <w:t>18</w:t>
        </w:r>
        <w:r w:rsidR="00BC6AFF">
          <w:rPr>
            <w:noProof/>
            <w:webHidden/>
          </w:rPr>
          <w:fldChar w:fldCharType="end"/>
        </w:r>
      </w:hyperlink>
    </w:p>
    <w:p w14:paraId="596D994F" w14:textId="77777777" w:rsidR="00BC6AFF" w:rsidRDefault="00F10294">
      <w:pPr>
        <w:pStyle w:val="TDC1"/>
        <w:tabs>
          <w:tab w:val="left" w:pos="440"/>
          <w:tab w:val="right" w:pos="8494"/>
        </w:tabs>
        <w:rPr>
          <w:rFonts w:eastAsiaTheme="minorEastAsia" w:cstheme="minorBidi"/>
          <w:b w:val="0"/>
          <w:bCs w:val="0"/>
          <w:i w:val="0"/>
          <w:iCs w:val="0"/>
          <w:noProof/>
          <w:sz w:val="22"/>
          <w:szCs w:val="22"/>
          <w:lang w:eastAsia="es-ES"/>
        </w:rPr>
      </w:pPr>
      <w:hyperlink w:anchor="_Toc500783608" w:history="1">
        <w:r w:rsidR="00BC6AFF" w:rsidRPr="0043025A">
          <w:rPr>
            <w:rStyle w:val="Hipervnculo"/>
            <w:noProof/>
          </w:rPr>
          <w:t>3.</w:t>
        </w:r>
        <w:r w:rsidR="00BC6AFF">
          <w:rPr>
            <w:rFonts w:eastAsiaTheme="minorEastAsia" w:cstheme="minorBidi"/>
            <w:b w:val="0"/>
            <w:bCs w:val="0"/>
            <w:i w:val="0"/>
            <w:iCs w:val="0"/>
            <w:noProof/>
            <w:sz w:val="22"/>
            <w:szCs w:val="22"/>
            <w:lang w:eastAsia="es-ES"/>
          </w:rPr>
          <w:tab/>
        </w:r>
        <w:r w:rsidR="00BC6AFF" w:rsidRPr="0043025A">
          <w:rPr>
            <w:rStyle w:val="Hipervnculo"/>
            <w:noProof/>
          </w:rPr>
          <w:t>ANÁLISIS DE ANTECEDENTES</w:t>
        </w:r>
        <w:r w:rsidR="00BC6AFF">
          <w:rPr>
            <w:noProof/>
            <w:webHidden/>
          </w:rPr>
          <w:tab/>
        </w:r>
        <w:r w:rsidR="00BC6AFF">
          <w:rPr>
            <w:noProof/>
            <w:webHidden/>
          </w:rPr>
          <w:fldChar w:fldCharType="begin"/>
        </w:r>
        <w:r w:rsidR="00BC6AFF">
          <w:rPr>
            <w:noProof/>
            <w:webHidden/>
          </w:rPr>
          <w:instrText xml:space="preserve"> PAGEREF _Toc500783608 \h </w:instrText>
        </w:r>
        <w:r w:rsidR="00BC6AFF">
          <w:rPr>
            <w:noProof/>
            <w:webHidden/>
          </w:rPr>
        </w:r>
        <w:r w:rsidR="00BC6AFF">
          <w:rPr>
            <w:noProof/>
            <w:webHidden/>
          </w:rPr>
          <w:fldChar w:fldCharType="separate"/>
        </w:r>
        <w:r w:rsidR="00BC6AFF">
          <w:rPr>
            <w:noProof/>
            <w:webHidden/>
          </w:rPr>
          <w:t>19</w:t>
        </w:r>
        <w:r w:rsidR="00BC6AFF">
          <w:rPr>
            <w:noProof/>
            <w:webHidden/>
          </w:rPr>
          <w:fldChar w:fldCharType="end"/>
        </w:r>
      </w:hyperlink>
    </w:p>
    <w:p w14:paraId="5C9F5F89" w14:textId="77777777" w:rsidR="00BC6AFF" w:rsidRDefault="00F10294">
      <w:pPr>
        <w:pStyle w:val="TDC1"/>
        <w:tabs>
          <w:tab w:val="left" w:pos="440"/>
          <w:tab w:val="right" w:pos="8494"/>
        </w:tabs>
        <w:rPr>
          <w:rFonts w:eastAsiaTheme="minorEastAsia" w:cstheme="minorBidi"/>
          <w:b w:val="0"/>
          <w:bCs w:val="0"/>
          <w:i w:val="0"/>
          <w:iCs w:val="0"/>
          <w:noProof/>
          <w:sz w:val="22"/>
          <w:szCs w:val="22"/>
          <w:lang w:eastAsia="es-ES"/>
        </w:rPr>
      </w:pPr>
      <w:hyperlink w:anchor="_Toc500783609" w:history="1">
        <w:r w:rsidR="00BC6AFF" w:rsidRPr="0043025A">
          <w:rPr>
            <w:rStyle w:val="Hipervnculo"/>
            <w:noProof/>
          </w:rPr>
          <w:t>4.</w:t>
        </w:r>
        <w:r w:rsidR="00BC6AFF">
          <w:rPr>
            <w:rFonts w:eastAsiaTheme="minorEastAsia" w:cstheme="minorBidi"/>
            <w:b w:val="0"/>
            <w:bCs w:val="0"/>
            <w:i w:val="0"/>
            <w:iCs w:val="0"/>
            <w:noProof/>
            <w:sz w:val="22"/>
            <w:szCs w:val="22"/>
            <w:lang w:eastAsia="es-ES"/>
          </w:rPr>
          <w:tab/>
        </w:r>
        <w:r w:rsidR="00BC6AFF" w:rsidRPr="0043025A">
          <w:rPr>
            <w:rStyle w:val="Hipervnculo"/>
            <w:noProof/>
          </w:rPr>
          <w:t>VERIFICACIÓN Y EVALUACIÓN</w:t>
        </w:r>
        <w:r w:rsidR="00BC6AFF">
          <w:rPr>
            <w:noProof/>
            <w:webHidden/>
          </w:rPr>
          <w:tab/>
        </w:r>
        <w:r w:rsidR="00BC6AFF">
          <w:rPr>
            <w:noProof/>
            <w:webHidden/>
          </w:rPr>
          <w:fldChar w:fldCharType="begin"/>
        </w:r>
        <w:r w:rsidR="00BC6AFF">
          <w:rPr>
            <w:noProof/>
            <w:webHidden/>
          </w:rPr>
          <w:instrText xml:space="preserve"> PAGEREF _Toc500783609 \h </w:instrText>
        </w:r>
        <w:r w:rsidR="00BC6AFF">
          <w:rPr>
            <w:noProof/>
            <w:webHidden/>
          </w:rPr>
        </w:r>
        <w:r w:rsidR="00BC6AFF">
          <w:rPr>
            <w:noProof/>
            <w:webHidden/>
          </w:rPr>
          <w:fldChar w:fldCharType="separate"/>
        </w:r>
        <w:r w:rsidR="00BC6AFF">
          <w:rPr>
            <w:noProof/>
            <w:webHidden/>
          </w:rPr>
          <w:t>21</w:t>
        </w:r>
        <w:r w:rsidR="00BC6AFF">
          <w:rPr>
            <w:noProof/>
            <w:webHidden/>
          </w:rPr>
          <w:fldChar w:fldCharType="end"/>
        </w:r>
      </w:hyperlink>
    </w:p>
    <w:p w14:paraId="692103ED"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10" w:history="1">
        <w:r w:rsidR="00BC6AFF" w:rsidRPr="0043025A">
          <w:rPr>
            <w:rStyle w:val="Hipervnculo"/>
            <w:noProof/>
          </w:rPr>
          <w:t>4.1</w:t>
        </w:r>
        <w:r w:rsidR="00BC6AFF">
          <w:rPr>
            <w:rFonts w:eastAsiaTheme="minorEastAsia" w:cstheme="minorBidi"/>
            <w:b w:val="0"/>
            <w:bCs w:val="0"/>
            <w:i w:val="0"/>
            <w:iCs w:val="0"/>
            <w:noProof/>
            <w:sz w:val="22"/>
            <w:szCs w:val="22"/>
            <w:lang w:eastAsia="es-ES"/>
          </w:rPr>
          <w:tab/>
        </w:r>
        <w:r w:rsidR="00BC6AFF" w:rsidRPr="0043025A">
          <w:rPr>
            <w:rStyle w:val="Hipervnculo"/>
            <w:noProof/>
          </w:rPr>
          <w:t>Generación de RDF</w:t>
        </w:r>
        <w:r w:rsidR="00BC6AFF">
          <w:rPr>
            <w:noProof/>
            <w:webHidden/>
          </w:rPr>
          <w:tab/>
        </w:r>
        <w:r w:rsidR="00BC6AFF">
          <w:rPr>
            <w:noProof/>
            <w:webHidden/>
          </w:rPr>
          <w:fldChar w:fldCharType="begin"/>
        </w:r>
        <w:r w:rsidR="00BC6AFF">
          <w:rPr>
            <w:noProof/>
            <w:webHidden/>
          </w:rPr>
          <w:instrText xml:space="preserve"> PAGEREF _Toc500783610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32A09049"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11" w:history="1">
        <w:r w:rsidR="00BC6AFF" w:rsidRPr="0043025A">
          <w:rPr>
            <w:rStyle w:val="Hipervnculo"/>
            <w:noProof/>
          </w:rPr>
          <w:t>4.2</w:t>
        </w:r>
        <w:r w:rsidR="00BC6AFF">
          <w:rPr>
            <w:rFonts w:eastAsiaTheme="minorEastAsia" w:cstheme="minorBidi"/>
            <w:b w:val="0"/>
            <w:bCs w:val="0"/>
            <w:i w:val="0"/>
            <w:iCs w:val="0"/>
            <w:noProof/>
            <w:sz w:val="22"/>
            <w:szCs w:val="22"/>
            <w:lang w:eastAsia="es-ES"/>
          </w:rPr>
          <w:tab/>
        </w:r>
        <w:r w:rsidR="00BC6AFF" w:rsidRPr="0043025A">
          <w:rPr>
            <w:rStyle w:val="Hipervnculo"/>
            <w:noProof/>
          </w:rPr>
          <w:t>Testeo calidad RDF generado</w:t>
        </w:r>
        <w:r w:rsidR="00BC6AFF">
          <w:rPr>
            <w:noProof/>
            <w:webHidden/>
          </w:rPr>
          <w:tab/>
        </w:r>
        <w:r w:rsidR="00BC6AFF">
          <w:rPr>
            <w:noProof/>
            <w:webHidden/>
          </w:rPr>
          <w:fldChar w:fldCharType="begin"/>
        </w:r>
        <w:r w:rsidR="00BC6AFF">
          <w:rPr>
            <w:noProof/>
            <w:webHidden/>
          </w:rPr>
          <w:instrText xml:space="preserve"> PAGEREF _Toc500783611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54CC1DA8"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612" w:history="1">
        <w:r w:rsidR="00BC6AFF" w:rsidRPr="0043025A">
          <w:rPr>
            <w:rStyle w:val="Hipervnculo"/>
            <w:noProof/>
          </w:rPr>
          <w:t>4.2.1</w:t>
        </w:r>
        <w:r w:rsidR="00BC6AFF">
          <w:rPr>
            <w:rFonts w:eastAsiaTheme="minorEastAsia" w:cstheme="minorBidi"/>
            <w:b w:val="0"/>
            <w:bCs w:val="0"/>
            <w:noProof/>
            <w:lang w:eastAsia="es-ES"/>
          </w:rPr>
          <w:tab/>
        </w:r>
        <w:r w:rsidR="00BC6AFF" w:rsidRPr="0043025A">
          <w:rPr>
            <w:rStyle w:val="Hipervnculo"/>
            <w:noProof/>
          </w:rPr>
          <w:t>Testeo calidad RDF correspondiente a la calidad del aire</w:t>
        </w:r>
        <w:r w:rsidR="00BC6AFF">
          <w:rPr>
            <w:noProof/>
            <w:webHidden/>
          </w:rPr>
          <w:tab/>
        </w:r>
        <w:r w:rsidR="00BC6AFF">
          <w:rPr>
            <w:noProof/>
            <w:webHidden/>
          </w:rPr>
          <w:fldChar w:fldCharType="begin"/>
        </w:r>
        <w:r w:rsidR="00BC6AFF">
          <w:rPr>
            <w:noProof/>
            <w:webHidden/>
          </w:rPr>
          <w:instrText xml:space="preserve"> PAGEREF _Toc500783612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359A8768"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3" w:history="1">
        <w:r w:rsidR="00BC6AFF" w:rsidRPr="0043025A">
          <w:rPr>
            <w:rStyle w:val="Hipervnculo"/>
            <w:noProof/>
          </w:rPr>
          <w:t>4.2.1.1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_Toc500783613 \h </w:instrText>
        </w:r>
        <w:r w:rsidR="00BC6AFF">
          <w:rPr>
            <w:noProof/>
            <w:webHidden/>
          </w:rPr>
        </w:r>
        <w:r w:rsidR="00BC6AFF">
          <w:rPr>
            <w:noProof/>
            <w:webHidden/>
          </w:rPr>
          <w:fldChar w:fldCharType="separate"/>
        </w:r>
        <w:r w:rsidR="00BC6AFF">
          <w:rPr>
            <w:noProof/>
            <w:webHidden/>
          </w:rPr>
          <w:t>22</w:t>
        </w:r>
        <w:r w:rsidR="00BC6AFF">
          <w:rPr>
            <w:noProof/>
            <w:webHidden/>
          </w:rPr>
          <w:fldChar w:fldCharType="end"/>
        </w:r>
      </w:hyperlink>
    </w:p>
    <w:p w14:paraId="04495E4D"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4" w:history="1">
        <w:r w:rsidR="00BC6AFF" w:rsidRPr="0043025A">
          <w:rPr>
            <w:rStyle w:val="Hipervnculo"/>
            <w:noProof/>
          </w:rPr>
          <w:t>4.2.1.2</w:t>
        </w:r>
        <w:r w:rsidR="00BC6AFF">
          <w:rPr>
            <w:rFonts w:eastAsiaTheme="minorEastAsia" w:cstheme="minorBidi"/>
            <w:noProof/>
            <w:sz w:val="22"/>
            <w:szCs w:val="22"/>
            <w:lang w:eastAsia="es-ES"/>
          </w:rPr>
          <w:tab/>
        </w:r>
        <w:r w:rsidR="00BC6AFF" w:rsidRPr="0043025A">
          <w:rPr>
            <w:rStyle w:val="Hipervnculo"/>
            <w:noProof/>
          </w:rPr>
          <w:t>Respecto a las mediciones con resultados de valores numéricos</w:t>
        </w:r>
        <w:r w:rsidR="00BC6AFF">
          <w:rPr>
            <w:noProof/>
            <w:webHidden/>
          </w:rPr>
          <w:tab/>
        </w:r>
        <w:r w:rsidR="00BC6AFF">
          <w:rPr>
            <w:noProof/>
            <w:webHidden/>
          </w:rPr>
          <w:fldChar w:fldCharType="begin"/>
        </w:r>
        <w:r w:rsidR="00BC6AFF">
          <w:rPr>
            <w:noProof/>
            <w:webHidden/>
          </w:rPr>
          <w:instrText xml:space="preserve"> PAGEREF _Toc500783614 \h </w:instrText>
        </w:r>
        <w:r w:rsidR="00BC6AFF">
          <w:rPr>
            <w:noProof/>
            <w:webHidden/>
          </w:rPr>
        </w:r>
        <w:r w:rsidR="00BC6AFF">
          <w:rPr>
            <w:noProof/>
            <w:webHidden/>
          </w:rPr>
          <w:fldChar w:fldCharType="separate"/>
        </w:r>
        <w:r w:rsidR="00BC6AFF">
          <w:rPr>
            <w:noProof/>
            <w:webHidden/>
          </w:rPr>
          <w:t>23</w:t>
        </w:r>
        <w:r w:rsidR="00BC6AFF">
          <w:rPr>
            <w:noProof/>
            <w:webHidden/>
          </w:rPr>
          <w:fldChar w:fldCharType="end"/>
        </w:r>
      </w:hyperlink>
    </w:p>
    <w:p w14:paraId="0DB36852"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5" w:history="1">
        <w:r w:rsidR="00BC6AFF" w:rsidRPr="0043025A">
          <w:rPr>
            <w:rStyle w:val="Hipervnculo"/>
            <w:noProof/>
          </w:rPr>
          <w:t>4.2.1.3</w:t>
        </w:r>
        <w:r w:rsidR="00BC6AFF">
          <w:rPr>
            <w:rFonts w:eastAsiaTheme="minorEastAsia" w:cstheme="minorBidi"/>
            <w:noProof/>
            <w:sz w:val="22"/>
            <w:szCs w:val="22"/>
            <w:lang w:eastAsia="es-ES"/>
          </w:rPr>
          <w:tab/>
        </w:r>
        <w:r w:rsidR="00BC6AFF" w:rsidRPr="0043025A">
          <w:rPr>
            <w:rStyle w:val="Hipervnculo"/>
            <w:noProof/>
          </w:rPr>
          <w:t>Respecto a las mediciones con resultados con valores literales</w:t>
        </w:r>
        <w:r w:rsidR="00BC6AFF">
          <w:rPr>
            <w:noProof/>
            <w:webHidden/>
          </w:rPr>
          <w:tab/>
        </w:r>
        <w:r w:rsidR="00BC6AFF">
          <w:rPr>
            <w:noProof/>
            <w:webHidden/>
          </w:rPr>
          <w:fldChar w:fldCharType="begin"/>
        </w:r>
        <w:r w:rsidR="00BC6AFF">
          <w:rPr>
            <w:noProof/>
            <w:webHidden/>
          </w:rPr>
          <w:instrText xml:space="preserve"> PAGEREF _Toc500783615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36B5DC0B"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616" w:history="1">
        <w:r w:rsidR="00BC6AFF" w:rsidRPr="0043025A">
          <w:rPr>
            <w:rStyle w:val="Hipervnculo"/>
            <w:noProof/>
          </w:rPr>
          <w:t>4.2.2</w:t>
        </w:r>
        <w:r w:rsidR="00BC6AFF">
          <w:rPr>
            <w:rFonts w:eastAsiaTheme="minorEastAsia" w:cstheme="minorBidi"/>
            <w:b w:val="0"/>
            <w:bCs w:val="0"/>
            <w:noProof/>
            <w:lang w:eastAsia="es-ES"/>
          </w:rPr>
          <w:tab/>
        </w:r>
        <w:r w:rsidR="00BC6AFF" w:rsidRPr="0043025A">
          <w:rPr>
            <w:rStyle w:val="Hipervnculo"/>
            <w:noProof/>
          </w:rPr>
          <w:t>Testeo calidad RDF correspondiente a las estaciones meteorológicas</w:t>
        </w:r>
        <w:r w:rsidR="00BC6AFF">
          <w:rPr>
            <w:noProof/>
            <w:webHidden/>
          </w:rPr>
          <w:tab/>
        </w:r>
        <w:r w:rsidR="00BC6AFF">
          <w:rPr>
            <w:noProof/>
            <w:webHidden/>
          </w:rPr>
          <w:fldChar w:fldCharType="begin"/>
        </w:r>
        <w:r w:rsidR="00BC6AFF">
          <w:rPr>
            <w:noProof/>
            <w:webHidden/>
          </w:rPr>
          <w:instrText xml:space="preserve"> PAGEREF _Toc500783616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79C76C0F"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7" w:history="1">
        <w:r w:rsidR="00BC6AFF" w:rsidRPr="0043025A">
          <w:rPr>
            <w:rStyle w:val="Hipervnculo"/>
            <w:noProof/>
          </w:rPr>
          <w:t>4.2.2.1</w:t>
        </w:r>
        <w:r w:rsidR="00BC6AFF">
          <w:rPr>
            <w:rFonts w:eastAsiaTheme="minorEastAsia" w:cstheme="minorBidi"/>
            <w:noProof/>
            <w:sz w:val="22"/>
            <w:szCs w:val="22"/>
            <w:lang w:eastAsia="es-ES"/>
          </w:rPr>
          <w:tab/>
        </w:r>
        <w:r w:rsidR="00BC6AFF" w:rsidRPr="0043025A">
          <w:rPr>
            <w:rStyle w:val="Hipervnculo"/>
            <w:noProof/>
          </w:rPr>
          <w:t>Respecto a las observaciones</w:t>
        </w:r>
        <w:r w:rsidR="00BC6AFF">
          <w:rPr>
            <w:noProof/>
            <w:webHidden/>
          </w:rPr>
          <w:tab/>
        </w:r>
        <w:r w:rsidR="00BC6AFF">
          <w:rPr>
            <w:noProof/>
            <w:webHidden/>
          </w:rPr>
          <w:fldChar w:fldCharType="begin"/>
        </w:r>
        <w:r w:rsidR="00BC6AFF">
          <w:rPr>
            <w:noProof/>
            <w:webHidden/>
          </w:rPr>
          <w:instrText xml:space="preserve"> PAGEREF _Toc500783617 \h </w:instrText>
        </w:r>
        <w:r w:rsidR="00BC6AFF">
          <w:rPr>
            <w:noProof/>
            <w:webHidden/>
          </w:rPr>
        </w:r>
        <w:r w:rsidR="00BC6AFF">
          <w:rPr>
            <w:noProof/>
            <w:webHidden/>
          </w:rPr>
          <w:fldChar w:fldCharType="separate"/>
        </w:r>
        <w:r w:rsidR="00BC6AFF">
          <w:rPr>
            <w:noProof/>
            <w:webHidden/>
          </w:rPr>
          <w:t>24</w:t>
        </w:r>
        <w:r w:rsidR="00BC6AFF">
          <w:rPr>
            <w:noProof/>
            <w:webHidden/>
          </w:rPr>
          <w:fldChar w:fldCharType="end"/>
        </w:r>
      </w:hyperlink>
    </w:p>
    <w:p w14:paraId="72896206"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8" w:history="1">
        <w:r w:rsidR="00BC6AFF" w:rsidRPr="0043025A">
          <w:rPr>
            <w:rStyle w:val="Hipervnculo"/>
            <w:noProof/>
          </w:rPr>
          <w:t>4.2.2.2</w:t>
        </w:r>
        <w:r w:rsidR="00BC6AFF">
          <w:rPr>
            <w:rFonts w:eastAsiaTheme="minorEastAsia" w:cstheme="minorBidi"/>
            <w:noProof/>
            <w:sz w:val="22"/>
            <w:szCs w:val="22"/>
            <w:lang w:eastAsia="es-ES"/>
          </w:rPr>
          <w:tab/>
        </w:r>
        <w:r w:rsidR="00BC6AFF" w:rsidRPr="0043025A">
          <w:rPr>
            <w:rStyle w:val="Hipervnculo"/>
            <w:noProof/>
          </w:rPr>
          <w:t>Respecto a las mediciones</w:t>
        </w:r>
        <w:r w:rsidR="00BC6AFF">
          <w:rPr>
            <w:noProof/>
            <w:webHidden/>
          </w:rPr>
          <w:tab/>
        </w:r>
        <w:r w:rsidR="00BC6AFF">
          <w:rPr>
            <w:noProof/>
            <w:webHidden/>
          </w:rPr>
          <w:fldChar w:fldCharType="begin"/>
        </w:r>
        <w:r w:rsidR="00BC6AFF">
          <w:rPr>
            <w:noProof/>
            <w:webHidden/>
          </w:rPr>
          <w:instrText xml:space="preserve"> PAGEREF _Toc500783618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14:paraId="1B8273A6" w14:textId="77777777" w:rsidR="00BC6AFF" w:rsidRDefault="00F10294">
      <w:pPr>
        <w:pStyle w:val="TDC3"/>
        <w:tabs>
          <w:tab w:val="left" w:pos="1320"/>
          <w:tab w:val="right" w:pos="8494"/>
        </w:tabs>
        <w:rPr>
          <w:rFonts w:eastAsiaTheme="minorEastAsia" w:cstheme="minorBidi"/>
          <w:noProof/>
          <w:sz w:val="22"/>
          <w:szCs w:val="22"/>
          <w:lang w:eastAsia="es-ES"/>
        </w:rPr>
      </w:pPr>
      <w:hyperlink w:anchor="_Toc500783619" w:history="1">
        <w:r w:rsidR="00BC6AFF" w:rsidRPr="0043025A">
          <w:rPr>
            <w:rStyle w:val="Hipervnculo"/>
            <w:noProof/>
          </w:rPr>
          <w:t>4.2.2.3</w:t>
        </w:r>
        <w:r w:rsidR="00BC6AFF">
          <w:rPr>
            <w:rFonts w:eastAsiaTheme="minorEastAsia" w:cstheme="minorBidi"/>
            <w:noProof/>
            <w:sz w:val="22"/>
            <w:szCs w:val="22"/>
            <w:lang w:eastAsia="es-ES"/>
          </w:rPr>
          <w:tab/>
        </w:r>
        <w:r w:rsidR="00BC6AFF" w:rsidRPr="0043025A">
          <w:rPr>
            <w:rStyle w:val="Hipervnculo"/>
            <w:noProof/>
          </w:rPr>
          <w:t>Testeo calidad RDF correspondiente a las retribuciones nominativas</w:t>
        </w:r>
        <w:r w:rsidR="00BC6AFF">
          <w:rPr>
            <w:noProof/>
            <w:webHidden/>
          </w:rPr>
          <w:tab/>
        </w:r>
        <w:r w:rsidR="00BC6AFF">
          <w:rPr>
            <w:noProof/>
            <w:webHidden/>
          </w:rPr>
          <w:fldChar w:fldCharType="begin"/>
        </w:r>
        <w:r w:rsidR="00BC6AFF">
          <w:rPr>
            <w:noProof/>
            <w:webHidden/>
          </w:rPr>
          <w:instrText xml:space="preserve"> PAGEREF _Toc500783619 \h </w:instrText>
        </w:r>
        <w:r w:rsidR="00BC6AFF">
          <w:rPr>
            <w:noProof/>
            <w:webHidden/>
          </w:rPr>
        </w:r>
        <w:r w:rsidR="00BC6AFF">
          <w:rPr>
            <w:noProof/>
            <w:webHidden/>
          </w:rPr>
          <w:fldChar w:fldCharType="separate"/>
        </w:r>
        <w:r w:rsidR="00BC6AFF">
          <w:rPr>
            <w:noProof/>
            <w:webHidden/>
          </w:rPr>
          <w:t>25</w:t>
        </w:r>
        <w:r w:rsidR="00BC6AFF">
          <w:rPr>
            <w:noProof/>
            <w:webHidden/>
          </w:rPr>
          <w:fldChar w:fldCharType="end"/>
        </w:r>
      </w:hyperlink>
    </w:p>
    <w:p w14:paraId="769B5755" w14:textId="77777777" w:rsidR="00BC6AFF" w:rsidRDefault="00F10294">
      <w:pPr>
        <w:pStyle w:val="TDC2"/>
        <w:tabs>
          <w:tab w:val="left" w:pos="1100"/>
          <w:tab w:val="right" w:pos="8494"/>
        </w:tabs>
        <w:rPr>
          <w:rFonts w:eastAsiaTheme="minorEastAsia" w:cstheme="minorBidi"/>
          <w:b w:val="0"/>
          <w:bCs w:val="0"/>
          <w:noProof/>
          <w:lang w:eastAsia="es-ES"/>
        </w:rPr>
      </w:pPr>
      <w:hyperlink w:anchor="_Toc500783620" w:history="1">
        <w:r w:rsidR="00BC6AFF" w:rsidRPr="0043025A">
          <w:rPr>
            <w:rStyle w:val="Hipervnculo"/>
            <w:noProof/>
          </w:rPr>
          <w:t>4.2.3</w:t>
        </w:r>
        <w:r w:rsidR="00BC6AFF">
          <w:rPr>
            <w:rFonts w:eastAsiaTheme="minorEastAsia" w:cstheme="minorBidi"/>
            <w:b w:val="0"/>
            <w:bCs w:val="0"/>
            <w:noProof/>
            <w:lang w:eastAsia="es-ES"/>
          </w:rPr>
          <w:tab/>
        </w:r>
        <w:r w:rsidR="00BC6AFF" w:rsidRPr="0043025A">
          <w:rPr>
            <w:rStyle w:val="Hipervnculo"/>
            <w:noProof/>
          </w:rPr>
          <w:t>Testeo calidad RDF correspondiente a los contratos de trabajo</w:t>
        </w:r>
        <w:r w:rsidR="00BC6AFF">
          <w:rPr>
            <w:noProof/>
            <w:webHidden/>
          </w:rPr>
          <w:tab/>
        </w:r>
        <w:r w:rsidR="00BC6AFF">
          <w:rPr>
            <w:noProof/>
            <w:webHidden/>
          </w:rPr>
          <w:fldChar w:fldCharType="begin"/>
        </w:r>
        <w:r w:rsidR="00BC6AFF">
          <w:rPr>
            <w:noProof/>
            <w:webHidden/>
          </w:rPr>
          <w:instrText xml:space="preserve"> PAGEREF _Toc500783620 \h </w:instrText>
        </w:r>
        <w:r w:rsidR="00BC6AFF">
          <w:rPr>
            <w:noProof/>
            <w:webHidden/>
          </w:rPr>
        </w:r>
        <w:r w:rsidR="00BC6AFF">
          <w:rPr>
            <w:noProof/>
            <w:webHidden/>
          </w:rPr>
          <w:fldChar w:fldCharType="separate"/>
        </w:r>
        <w:r w:rsidR="00BC6AFF">
          <w:rPr>
            <w:noProof/>
            <w:webHidden/>
          </w:rPr>
          <w:t>27</w:t>
        </w:r>
        <w:r w:rsidR="00BC6AFF">
          <w:rPr>
            <w:noProof/>
            <w:webHidden/>
          </w:rPr>
          <w:fldChar w:fldCharType="end"/>
        </w:r>
      </w:hyperlink>
    </w:p>
    <w:p w14:paraId="40724247"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21" w:history="1">
        <w:r w:rsidR="00BC6AFF" w:rsidRPr="0043025A">
          <w:rPr>
            <w:rStyle w:val="Hipervnculo"/>
            <w:noProof/>
          </w:rPr>
          <w:t>4.3</w:t>
        </w:r>
        <w:r w:rsidR="00BC6AFF">
          <w:rPr>
            <w:rFonts w:eastAsiaTheme="minorEastAsia" w:cstheme="minorBidi"/>
            <w:b w:val="0"/>
            <w:bCs w:val="0"/>
            <w:i w:val="0"/>
            <w:iCs w:val="0"/>
            <w:noProof/>
            <w:sz w:val="22"/>
            <w:szCs w:val="22"/>
            <w:lang w:eastAsia="es-ES"/>
          </w:rPr>
          <w:tab/>
        </w:r>
        <w:r w:rsidR="00BC6AFF" w:rsidRPr="0043025A">
          <w:rPr>
            <w:rStyle w:val="Hipervnculo"/>
            <w:noProof/>
          </w:rPr>
          <w:t>SPARQL Endpoint</w:t>
        </w:r>
        <w:r w:rsidR="00BC6AFF">
          <w:rPr>
            <w:noProof/>
            <w:webHidden/>
          </w:rPr>
          <w:tab/>
        </w:r>
        <w:r w:rsidR="00BC6AFF">
          <w:rPr>
            <w:noProof/>
            <w:webHidden/>
          </w:rPr>
          <w:fldChar w:fldCharType="begin"/>
        </w:r>
        <w:r w:rsidR="00BC6AFF">
          <w:rPr>
            <w:noProof/>
            <w:webHidden/>
          </w:rPr>
          <w:instrText xml:space="preserve"> PAGEREF _Toc500783621 \h </w:instrText>
        </w:r>
        <w:r w:rsidR="00BC6AFF">
          <w:rPr>
            <w:noProof/>
            <w:webHidden/>
          </w:rPr>
        </w:r>
        <w:r w:rsidR="00BC6AFF">
          <w:rPr>
            <w:noProof/>
            <w:webHidden/>
          </w:rPr>
          <w:fldChar w:fldCharType="separate"/>
        </w:r>
        <w:r w:rsidR="00BC6AFF">
          <w:rPr>
            <w:noProof/>
            <w:webHidden/>
          </w:rPr>
          <w:t>30</w:t>
        </w:r>
        <w:r w:rsidR="00BC6AFF">
          <w:rPr>
            <w:noProof/>
            <w:webHidden/>
          </w:rPr>
          <w:fldChar w:fldCharType="end"/>
        </w:r>
      </w:hyperlink>
    </w:p>
    <w:p w14:paraId="7A6574EE"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22" w:history="1">
        <w:r w:rsidR="00BC6AFF" w:rsidRPr="0043025A">
          <w:rPr>
            <w:rStyle w:val="Hipervnculo"/>
            <w:noProof/>
          </w:rPr>
          <w:t>4.4</w:t>
        </w:r>
        <w:r w:rsidR="00BC6AFF">
          <w:rPr>
            <w:rFonts w:eastAsiaTheme="minorEastAsia" w:cstheme="minorBidi"/>
            <w:b w:val="0"/>
            <w:bCs w:val="0"/>
            <w:i w:val="0"/>
            <w:iCs w:val="0"/>
            <w:noProof/>
            <w:sz w:val="22"/>
            <w:szCs w:val="22"/>
            <w:lang w:eastAsia="es-ES"/>
          </w:rPr>
          <w:tab/>
        </w:r>
        <w:r w:rsidR="00BC6AFF" w:rsidRPr="0043025A">
          <w:rPr>
            <w:rStyle w:val="Hipervnculo"/>
            <w:noProof/>
          </w:rPr>
          <w:t>Tabla</w:t>
        </w:r>
        <w:r w:rsidR="00BC6AFF">
          <w:rPr>
            <w:noProof/>
            <w:webHidden/>
          </w:rPr>
          <w:tab/>
        </w:r>
        <w:r w:rsidR="00BC6AFF">
          <w:rPr>
            <w:noProof/>
            <w:webHidden/>
          </w:rPr>
          <w:fldChar w:fldCharType="begin"/>
        </w:r>
        <w:r w:rsidR="00BC6AFF">
          <w:rPr>
            <w:noProof/>
            <w:webHidden/>
          </w:rPr>
          <w:instrText xml:space="preserve"> PAGEREF _Toc500783622 \h </w:instrText>
        </w:r>
        <w:r w:rsidR="00BC6AFF">
          <w:rPr>
            <w:noProof/>
            <w:webHidden/>
          </w:rPr>
        </w:r>
        <w:r w:rsidR="00BC6AFF">
          <w:rPr>
            <w:noProof/>
            <w:webHidden/>
          </w:rPr>
          <w:fldChar w:fldCharType="separate"/>
        </w:r>
        <w:r w:rsidR="00BC6AFF">
          <w:rPr>
            <w:noProof/>
            <w:webHidden/>
          </w:rPr>
          <w:t>31</w:t>
        </w:r>
        <w:r w:rsidR="00BC6AFF">
          <w:rPr>
            <w:noProof/>
            <w:webHidden/>
          </w:rPr>
          <w:fldChar w:fldCharType="end"/>
        </w:r>
      </w:hyperlink>
    </w:p>
    <w:p w14:paraId="2143D82E" w14:textId="77777777" w:rsidR="00BC6AFF" w:rsidRDefault="00F10294">
      <w:pPr>
        <w:pStyle w:val="TDC1"/>
        <w:tabs>
          <w:tab w:val="left" w:pos="660"/>
          <w:tab w:val="right" w:pos="8494"/>
        </w:tabs>
        <w:rPr>
          <w:rFonts w:eastAsiaTheme="minorEastAsia" w:cstheme="minorBidi"/>
          <w:b w:val="0"/>
          <w:bCs w:val="0"/>
          <w:i w:val="0"/>
          <w:iCs w:val="0"/>
          <w:noProof/>
          <w:sz w:val="22"/>
          <w:szCs w:val="22"/>
          <w:lang w:eastAsia="es-ES"/>
        </w:rPr>
      </w:pPr>
      <w:hyperlink w:anchor="_Toc500783623" w:history="1">
        <w:r w:rsidR="00BC6AFF" w:rsidRPr="0043025A">
          <w:rPr>
            <w:rStyle w:val="Hipervnculo"/>
            <w:noProof/>
          </w:rPr>
          <w:t>4.5</w:t>
        </w:r>
        <w:r w:rsidR="00BC6AFF">
          <w:rPr>
            <w:rFonts w:eastAsiaTheme="minorEastAsia" w:cstheme="minorBidi"/>
            <w:b w:val="0"/>
            <w:bCs w:val="0"/>
            <w:i w:val="0"/>
            <w:iCs w:val="0"/>
            <w:noProof/>
            <w:sz w:val="22"/>
            <w:szCs w:val="22"/>
            <w:lang w:eastAsia="es-ES"/>
          </w:rPr>
          <w:tab/>
        </w:r>
        <w:r w:rsidR="00BC6AFF" w:rsidRPr="0043025A">
          <w:rPr>
            <w:rStyle w:val="Hipervnculo"/>
            <w:noProof/>
          </w:rPr>
          <w:t>Grafo</w:t>
        </w:r>
        <w:r w:rsidR="00BC6AFF">
          <w:rPr>
            <w:noProof/>
            <w:webHidden/>
          </w:rPr>
          <w:tab/>
        </w:r>
        <w:r w:rsidR="00BC6AFF">
          <w:rPr>
            <w:noProof/>
            <w:webHidden/>
          </w:rPr>
          <w:fldChar w:fldCharType="begin"/>
        </w:r>
        <w:r w:rsidR="00BC6AFF">
          <w:rPr>
            <w:noProof/>
            <w:webHidden/>
          </w:rPr>
          <w:instrText xml:space="preserve"> PAGEREF _Toc500783623 \h </w:instrText>
        </w:r>
        <w:r w:rsidR="00BC6AFF">
          <w:rPr>
            <w:noProof/>
            <w:webHidden/>
          </w:rPr>
        </w:r>
        <w:r w:rsidR="00BC6AFF">
          <w:rPr>
            <w:noProof/>
            <w:webHidden/>
          </w:rPr>
          <w:fldChar w:fldCharType="separate"/>
        </w:r>
        <w:r w:rsidR="00BC6AFF">
          <w:rPr>
            <w:noProof/>
            <w:webHidden/>
          </w:rPr>
          <w:t>32</w:t>
        </w:r>
        <w:r w:rsidR="00BC6AFF">
          <w:rPr>
            <w:noProof/>
            <w:webHidden/>
          </w:rPr>
          <w:fldChar w:fldCharType="end"/>
        </w:r>
      </w:hyperlink>
    </w:p>
    <w:p w14:paraId="42C93128" w14:textId="77777777" w:rsidR="00BC6AFF" w:rsidRDefault="00F10294">
      <w:pPr>
        <w:pStyle w:val="TDC1"/>
        <w:tabs>
          <w:tab w:val="left" w:pos="440"/>
          <w:tab w:val="right" w:pos="8494"/>
        </w:tabs>
        <w:rPr>
          <w:rFonts w:eastAsiaTheme="minorEastAsia" w:cstheme="minorBidi"/>
          <w:b w:val="0"/>
          <w:bCs w:val="0"/>
          <w:i w:val="0"/>
          <w:iCs w:val="0"/>
          <w:noProof/>
          <w:sz w:val="22"/>
          <w:szCs w:val="22"/>
          <w:lang w:eastAsia="es-ES"/>
        </w:rPr>
      </w:pPr>
      <w:hyperlink w:anchor="_Toc500783624" w:history="1">
        <w:r w:rsidR="00BC6AFF" w:rsidRPr="0043025A">
          <w:rPr>
            <w:rStyle w:val="Hipervnculo"/>
            <w:noProof/>
          </w:rPr>
          <w:t>5.</w:t>
        </w:r>
        <w:r w:rsidR="00BC6AFF">
          <w:rPr>
            <w:rFonts w:eastAsiaTheme="minorEastAsia" w:cstheme="minorBidi"/>
            <w:b w:val="0"/>
            <w:bCs w:val="0"/>
            <w:i w:val="0"/>
            <w:iCs w:val="0"/>
            <w:noProof/>
            <w:sz w:val="22"/>
            <w:szCs w:val="22"/>
            <w:lang w:eastAsia="es-ES"/>
          </w:rPr>
          <w:tab/>
        </w:r>
        <w:r w:rsidR="00BC6AFF" w:rsidRPr="0043025A">
          <w:rPr>
            <w:rStyle w:val="Hipervnculo"/>
            <w:noProof/>
          </w:rPr>
          <w:t>CONCLUSIONES Y TRABAJO FUTURO</w:t>
        </w:r>
        <w:r w:rsidR="00BC6AFF">
          <w:rPr>
            <w:noProof/>
            <w:webHidden/>
          </w:rPr>
          <w:tab/>
        </w:r>
        <w:r w:rsidR="00BC6AFF">
          <w:rPr>
            <w:noProof/>
            <w:webHidden/>
          </w:rPr>
          <w:fldChar w:fldCharType="begin"/>
        </w:r>
        <w:r w:rsidR="00BC6AFF">
          <w:rPr>
            <w:noProof/>
            <w:webHidden/>
          </w:rPr>
          <w:instrText xml:space="preserve"> PAGEREF _Toc500783624 \h </w:instrText>
        </w:r>
        <w:r w:rsidR="00BC6AFF">
          <w:rPr>
            <w:noProof/>
            <w:webHidden/>
          </w:rPr>
        </w:r>
        <w:r w:rsidR="00BC6AFF">
          <w:rPr>
            <w:noProof/>
            <w:webHidden/>
          </w:rPr>
          <w:fldChar w:fldCharType="separate"/>
        </w:r>
        <w:r w:rsidR="00BC6AFF">
          <w:rPr>
            <w:noProof/>
            <w:webHidden/>
          </w:rPr>
          <w:t>34</w:t>
        </w:r>
        <w:r w:rsidR="00BC6AFF">
          <w:rPr>
            <w:noProof/>
            <w:webHidden/>
          </w:rPr>
          <w:fldChar w:fldCharType="end"/>
        </w:r>
      </w:hyperlink>
    </w:p>
    <w:p w14:paraId="3B6F9A35" w14:textId="77777777" w:rsidR="00BC6AFF" w:rsidRDefault="00F10294">
      <w:pPr>
        <w:pStyle w:val="TDC1"/>
        <w:tabs>
          <w:tab w:val="left" w:pos="440"/>
          <w:tab w:val="right" w:pos="8494"/>
        </w:tabs>
        <w:rPr>
          <w:rFonts w:eastAsiaTheme="minorEastAsia" w:cstheme="minorBidi"/>
          <w:b w:val="0"/>
          <w:bCs w:val="0"/>
          <w:i w:val="0"/>
          <w:iCs w:val="0"/>
          <w:noProof/>
          <w:sz w:val="22"/>
          <w:szCs w:val="22"/>
          <w:lang w:eastAsia="es-ES"/>
        </w:rPr>
      </w:pPr>
      <w:hyperlink w:anchor="_Toc500783625" w:history="1">
        <w:r w:rsidR="00BC6AFF" w:rsidRPr="0043025A">
          <w:rPr>
            <w:rStyle w:val="Hipervnculo"/>
            <w:noProof/>
          </w:rPr>
          <w:t>6.</w:t>
        </w:r>
        <w:r w:rsidR="00BC6AFF">
          <w:rPr>
            <w:rFonts w:eastAsiaTheme="minorEastAsia" w:cstheme="minorBidi"/>
            <w:b w:val="0"/>
            <w:bCs w:val="0"/>
            <w:i w:val="0"/>
            <w:iCs w:val="0"/>
            <w:noProof/>
            <w:sz w:val="22"/>
            <w:szCs w:val="22"/>
            <w:lang w:eastAsia="es-ES"/>
          </w:rPr>
          <w:tab/>
        </w:r>
        <w:r w:rsidR="00BC6AFF" w:rsidRPr="0043025A">
          <w:rPr>
            <w:rStyle w:val="Hipervnculo"/>
            <w:noProof/>
          </w:rPr>
          <w:t>Bibliografía</w:t>
        </w:r>
        <w:r w:rsidR="00BC6AFF">
          <w:rPr>
            <w:noProof/>
            <w:webHidden/>
          </w:rPr>
          <w:tab/>
        </w:r>
        <w:r w:rsidR="00BC6AFF">
          <w:rPr>
            <w:noProof/>
            <w:webHidden/>
          </w:rPr>
          <w:fldChar w:fldCharType="begin"/>
        </w:r>
        <w:r w:rsidR="00BC6AFF">
          <w:rPr>
            <w:noProof/>
            <w:webHidden/>
          </w:rPr>
          <w:instrText xml:space="preserve"> PAGEREF _Toc500783625 \h </w:instrText>
        </w:r>
        <w:r w:rsidR="00BC6AFF">
          <w:rPr>
            <w:noProof/>
            <w:webHidden/>
          </w:rPr>
        </w:r>
        <w:r w:rsidR="00BC6AFF">
          <w:rPr>
            <w:noProof/>
            <w:webHidden/>
          </w:rPr>
          <w:fldChar w:fldCharType="separate"/>
        </w:r>
        <w:r w:rsidR="00BC6AFF">
          <w:rPr>
            <w:noProof/>
            <w:webHidden/>
          </w:rPr>
          <w:t>36</w:t>
        </w:r>
        <w:r w:rsidR="00BC6AFF">
          <w:rPr>
            <w:noProof/>
            <w:webHidden/>
          </w:rPr>
          <w:fldChar w:fldCharType="end"/>
        </w:r>
      </w:hyperlink>
    </w:p>
    <w:p w14:paraId="437BB274" w14:textId="77777777" w:rsidR="00C90D44" w:rsidRPr="00573017" w:rsidRDefault="00BC6AFF" w:rsidP="00573017">
      <w:pPr>
        <w:pStyle w:val="Textosinformato"/>
        <w:spacing w:line="276" w:lineRule="auto"/>
        <w:rPr>
          <w:rFonts w:asciiTheme="majorHAnsi" w:eastAsiaTheme="minorEastAsia" w:hAnsiTheme="majorHAnsi"/>
          <w:b/>
          <w:noProof/>
          <w:sz w:val="22"/>
          <w:szCs w:val="22"/>
          <w:lang w:eastAsia="es-ES"/>
        </w:rPr>
      </w:pPr>
      <w:r>
        <w:rPr>
          <w:rFonts w:asciiTheme="majorHAnsi" w:eastAsiaTheme="minorEastAsia" w:hAnsiTheme="majorHAnsi" w:cstheme="minorHAnsi"/>
          <w:b/>
          <w:i/>
          <w:iCs/>
          <w:caps/>
          <w:noProof/>
          <w:sz w:val="24"/>
          <w:szCs w:val="24"/>
          <w:lang w:eastAsia="es-ES"/>
        </w:rPr>
        <w:fldChar w:fldCharType="end"/>
      </w:r>
    </w:p>
    <w:p w14:paraId="7B79E5C0" w14:textId="77777777" w:rsidR="00573017" w:rsidRDefault="00573017">
      <w:pPr>
        <w:rPr>
          <w:rFonts w:asciiTheme="majorHAnsi" w:hAnsiTheme="majorHAnsi" w:cs="Courier New"/>
          <w:b/>
          <w:sz w:val="40"/>
          <w:szCs w:val="48"/>
        </w:rPr>
      </w:pPr>
      <w:r>
        <w:rPr>
          <w:rFonts w:asciiTheme="majorHAnsi" w:hAnsiTheme="majorHAnsi" w:cs="Courier New"/>
          <w:b/>
          <w:sz w:val="40"/>
          <w:szCs w:val="48"/>
        </w:rPr>
        <w:br w:type="page"/>
      </w:r>
    </w:p>
    <w:p w14:paraId="0E70003F" w14:textId="77777777" w:rsidR="00C3062A" w:rsidRDefault="00BC6AFF" w:rsidP="00EF2FAE">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lastRenderedPageBreak/>
        <w:t>Í</w:t>
      </w:r>
      <w:r w:rsidR="00081FAF">
        <w:rPr>
          <w:rFonts w:asciiTheme="majorHAnsi" w:hAnsiTheme="majorHAnsi" w:cs="Courier New"/>
          <w:b/>
          <w:sz w:val="40"/>
          <w:szCs w:val="48"/>
        </w:rPr>
        <w:t xml:space="preserve">NDICE </w:t>
      </w:r>
      <w:r w:rsidR="00573017">
        <w:rPr>
          <w:rFonts w:asciiTheme="majorHAnsi" w:hAnsiTheme="majorHAnsi" w:cs="Courier New"/>
          <w:b/>
          <w:sz w:val="40"/>
          <w:szCs w:val="48"/>
        </w:rPr>
        <w:t>ILUSTRACIONES</w:t>
      </w:r>
    </w:p>
    <w:p w14:paraId="79C63059" w14:textId="77777777" w:rsidR="00573017" w:rsidRDefault="00573017" w:rsidP="00EF2FAE">
      <w:pPr>
        <w:pStyle w:val="Textosinformato"/>
        <w:spacing w:line="276" w:lineRule="auto"/>
        <w:rPr>
          <w:rFonts w:ascii="Courier New" w:hAnsi="Courier New" w:cs="Courier New"/>
          <w:b/>
          <w:sz w:val="40"/>
          <w:szCs w:val="48"/>
        </w:rPr>
      </w:pPr>
    </w:p>
    <w:p w14:paraId="4339C0C4" w14:textId="77777777" w:rsidR="00573017" w:rsidRDefault="00573017">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"Ilustración" </w:instrText>
      </w:r>
      <w:r>
        <w:rPr>
          <w:rFonts w:ascii="Courier New" w:hAnsi="Courier New" w:cs="Courier New"/>
          <w:b/>
          <w:sz w:val="40"/>
          <w:szCs w:val="48"/>
        </w:rPr>
        <w:fldChar w:fldCharType="separate"/>
      </w:r>
      <w:hyperlink w:anchor="_Toc500782682" w:history="1">
        <w:r w:rsidRPr="000C3FA4">
          <w:rPr>
            <w:rStyle w:val="Hipervnculo"/>
            <w:noProof/>
          </w:rPr>
          <w:t>Ilustración 1: Esquema tripleta RDF</w:t>
        </w:r>
        <w:r>
          <w:rPr>
            <w:noProof/>
            <w:webHidden/>
          </w:rPr>
          <w:tab/>
        </w:r>
        <w:r>
          <w:rPr>
            <w:noProof/>
            <w:webHidden/>
          </w:rPr>
          <w:fldChar w:fldCharType="begin"/>
        </w:r>
        <w:r>
          <w:rPr>
            <w:noProof/>
            <w:webHidden/>
          </w:rPr>
          <w:instrText xml:space="preserve"> PAGEREF _Toc500782682 \h </w:instrText>
        </w:r>
        <w:r>
          <w:rPr>
            <w:noProof/>
            <w:webHidden/>
          </w:rPr>
        </w:r>
        <w:r>
          <w:rPr>
            <w:noProof/>
            <w:webHidden/>
          </w:rPr>
          <w:fldChar w:fldCharType="separate"/>
        </w:r>
        <w:r>
          <w:rPr>
            <w:noProof/>
            <w:webHidden/>
          </w:rPr>
          <w:t>5</w:t>
        </w:r>
        <w:r>
          <w:rPr>
            <w:noProof/>
            <w:webHidden/>
          </w:rPr>
          <w:fldChar w:fldCharType="end"/>
        </w:r>
      </w:hyperlink>
    </w:p>
    <w:p w14:paraId="19A4F18D"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3" w:history="1">
        <w:r w:rsidR="00573017" w:rsidRPr="000C3FA4">
          <w:rPr>
            <w:rStyle w:val="Hipervnculo"/>
            <w:noProof/>
          </w:rPr>
          <w:t>Ilustración 2: RDF en formato RDF/XML</w:t>
        </w:r>
        <w:r w:rsidR="00573017">
          <w:rPr>
            <w:noProof/>
            <w:webHidden/>
          </w:rPr>
          <w:tab/>
        </w:r>
        <w:r w:rsidR="00573017">
          <w:rPr>
            <w:noProof/>
            <w:webHidden/>
          </w:rPr>
          <w:fldChar w:fldCharType="begin"/>
        </w:r>
        <w:r w:rsidR="00573017">
          <w:rPr>
            <w:noProof/>
            <w:webHidden/>
          </w:rPr>
          <w:instrText xml:space="preserve"> PAGEREF _Toc500782683 \h </w:instrText>
        </w:r>
        <w:r w:rsidR="00573017">
          <w:rPr>
            <w:noProof/>
            <w:webHidden/>
          </w:rPr>
        </w:r>
        <w:r w:rsidR="00573017">
          <w:rPr>
            <w:noProof/>
            <w:webHidden/>
          </w:rPr>
          <w:fldChar w:fldCharType="separate"/>
        </w:r>
        <w:r w:rsidR="00573017">
          <w:rPr>
            <w:noProof/>
            <w:webHidden/>
          </w:rPr>
          <w:t>5</w:t>
        </w:r>
        <w:r w:rsidR="00573017">
          <w:rPr>
            <w:noProof/>
            <w:webHidden/>
          </w:rPr>
          <w:fldChar w:fldCharType="end"/>
        </w:r>
      </w:hyperlink>
    </w:p>
    <w:p w14:paraId="67D37999"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4" w:history="1">
        <w:r w:rsidR="00573017" w:rsidRPr="000C3FA4">
          <w:rPr>
            <w:rStyle w:val="Hipervnculo"/>
            <w:noProof/>
          </w:rPr>
          <w:t>Ilustración 3: RDF en formato TURTLE haciendo uso de namespaces</w:t>
        </w:r>
        <w:r w:rsidR="00573017">
          <w:rPr>
            <w:noProof/>
            <w:webHidden/>
          </w:rPr>
          <w:tab/>
        </w:r>
        <w:r w:rsidR="00573017">
          <w:rPr>
            <w:noProof/>
            <w:webHidden/>
          </w:rPr>
          <w:fldChar w:fldCharType="begin"/>
        </w:r>
        <w:r w:rsidR="00573017">
          <w:rPr>
            <w:noProof/>
            <w:webHidden/>
          </w:rPr>
          <w:instrText xml:space="preserve"> PAGEREF _Toc500782684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36ECD872"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5" w:history="1">
        <w:r w:rsidR="00573017" w:rsidRPr="000C3FA4">
          <w:rPr>
            <w:rStyle w:val="Hipervnculo"/>
            <w:noProof/>
          </w:rPr>
          <w:t>Ilustración 4: RDF en formato TURTLE sin namespace</w:t>
        </w:r>
        <w:r w:rsidR="00573017">
          <w:rPr>
            <w:noProof/>
            <w:webHidden/>
          </w:rPr>
          <w:tab/>
        </w:r>
        <w:r w:rsidR="00573017">
          <w:rPr>
            <w:noProof/>
            <w:webHidden/>
          </w:rPr>
          <w:fldChar w:fldCharType="begin"/>
        </w:r>
        <w:r w:rsidR="00573017">
          <w:rPr>
            <w:noProof/>
            <w:webHidden/>
          </w:rPr>
          <w:instrText xml:space="preserve"> PAGEREF _Toc500782685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37385C8A"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6" w:history="1">
        <w:r w:rsidR="00573017" w:rsidRPr="000C3FA4">
          <w:rPr>
            <w:rStyle w:val="Hipervnculo"/>
            <w:noProof/>
          </w:rPr>
          <w:t>Ilustración 5: Query SPARQL</w:t>
        </w:r>
        <w:r w:rsidR="00573017">
          <w:rPr>
            <w:noProof/>
            <w:webHidden/>
          </w:rPr>
          <w:tab/>
        </w:r>
        <w:r w:rsidR="00573017">
          <w:rPr>
            <w:noProof/>
            <w:webHidden/>
          </w:rPr>
          <w:fldChar w:fldCharType="begin"/>
        </w:r>
        <w:r w:rsidR="00573017">
          <w:rPr>
            <w:noProof/>
            <w:webHidden/>
          </w:rPr>
          <w:instrText xml:space="preserve"> PAGEREF _Toc500782686 \h </w:instrText>
        </w:r>
        <w:r w:rsidR="00573017">
          <w:rPr>
            <w:noProof/>
            <w:webHidden/>
          </w:rPr>
        </w:r>
        <w:r w:rsidR="00573017">
          <w:rPr>
            <w:noProof/>
            <w:webHidden/>
          </w:rPr>
          <w:fldChar w:fldCharType="separate"/>
        </w:r>
        <w:r w:rsidR="00573017">
          <w:rPr>
            <w:noProof/>
            <w:webHidden/>
          </w:rPr>
          <w:t>6</w:t>
        </w:r>
        <w:r w:rsidR="00573017">
          <w:rPr>
            <w:noProof/>
            <w:webHidden/>
          </w:rPr>
          <w:fldChar w:fldCharType="end"/>
        </w:r>
      </w:hyperlink>
    </w:p>
    <w:p w14:paraId="0842ECC8"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7" w:history="1">
        <w:r w:rsidR="00573017" w:rsidRPr="000C3FA4">
          <w:rPr>
            <w:rStyle w:val="Hipervnculo"/>
            <w:noProof/>
          </w:rPr>
          <w:t>Ilustración 6: Arquitectura pipeline del TFG</w:t>
        </w:r>
        <w:r w:rsidR="00573017">
          <w:rPr>
            <w:noProof/>
            <w:webHidden/>
          </w:rPr>
          <w:tab/>
        </w:r>
        <w:r w:rsidR="00573017">
          <w:rPr>
            <w:noProof/>
            <w:webHidden/>
          </w:rPr>
          <w:fldChar w:fldCharType="begin"/>
        </w:r>
        <w:r w:rsidR="00573017">
          <w:rPr>
            <w:noProof/>
            <w:webHidden/>
          </w:rPr>
          <w:instrText xml:space="preserve"> PAGEREF _Toc500782687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14:paraId="0A82758C"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8" w:history="1">
        <w:r w:rsidR="00573017" w:rsidRPr="000C3FA4">
          <w:rPr>
            <w:rStyle w:val="Hipervnculo"/>
            <w:noProof/>
          </w:rPr>
          <w:t>Ilustración 7: Arquitectura cliente-servidor del TFG</w:t>
        </w:r>
        <w:r w:rsidR="00573017">
          <w:rPr>
            <w:noProof/>
            <w:webHidden/>
          </w:rPr>
          <w:tab/>
        </w:r>
        <w:r w:rsidR="00573017">
          <w:rPr>
            <w:noProof/>
            <w:webHidden/>
          </w:rPr>
          <w:fldChar w:fldCharType="begin"/>
        </w:r>
        <w:r w:rsidR="00573017">
          <w:rPr>
            <w:noProof/>
            <w:webHidden/>
          </w:rPr>
          <w:instrText xml:space="preserve"> PAGEREF _Toc500782688 \h </w:instrText>
        </w:r>
        <w:r w:rsidR="00573017">
          <w:rPr>
            <w:noProof/>
            <w:webHidden/>
          </w:rPr>
        </w:r>
        <w:r w:rsidR="00573017">
          <w:rPr>
            <w:noProof/>
            <w:webHidden/>
          </w:rPr>
          <w:fldChar w:fldCharType="separate"/>
        </w:r>
        <w:r w:rsidR="00573017">
          <w:rPr>
            <w:noProof/>
            <w:webHidden/>
          </w:rPr>
          <w:t>8</w:t>
        </w:r>
        <w:r w:rsidR="00573017">
          <w:rPr>
            <w:noProof/>
            <w:webHidden/>
          </w:rPr>
          <w:fldChar w:fldCharType="end"/>
        </w:r>
      </w:hyperlink>
    </w:p>
    <w:p w14:paraId="49E43AE0"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89" w:history="1">
        <w:r w:rsidR="00573017" w:rsidRPr="000C3FA4">
          <w:rPr>
            <w:rStyle w:val="Hipervnculo"/>
            <w:noProof/>
          </w:rPr>
          <w:t>Ilustración 8: Paradigma desarrollo software cascada</w:t>
        </w:r>
        <w:r w:rsidR="00573017">
          <w:rPr>
            <w:noProof/>
            <w:webHidden/>
          </w:rPr>
          <w:tab/>
        </w:r>
        <w:r w:rsidR="00573017">
          <w:rPr>
            <w:noProof/>
            <w:webHidden/>
          </w:rPr>
          <w:fldChar w:fldCharType="begin"/>
        </w:r>
        <w:r w:rsidR="00573017">
          <w:rPr>
            <w:noProof/>
            <w:webHidden/>
          </w:rPr>
          <w:instrText xml:space="preserve"> PAGEREF _Toc500782689 \h </w:instrText>
        </w:r>
        <w:r w:rsidR="00573017">
          <w:rPr>
            <w:noProof/>
            <w:webHidden/>
          </w:rPr>
        </w:r>
        <w:r w:rsidR="00573017">
          <w:rPr>
            <w:noProof/>
            <w:webHidden/>
          </w:rPr>
          <w:fldChar w:fldCharType="separate"/>
        </w:r>
        <w:r w:rsidR="00573017">
          <w:rPr>
            <w:noProof/>
            <w:webHidden/>
          </w:rPr>
          <w:t>9</w:t>
        </w:r>
        <w:r w:rsidR="00573017">
          <w:rPr>
            <w:noProof/>
            <w:webHidden/>
          </w:rPr>
          <w:fldChar w:fldCharType="end"/>
        </w:r>
      </w:hyperlink>
    </w:p>
    <w:p w14:paraId="53B373FF" w14:textId="77777777" w:rsidR="00573017" w:rsidRDefault="00F10294">
      <w:pPr>
        <w:pStyle w:val="Tabladeilustraciones"/>
        <w:tabs>
          <w:tab w:val="right" w:pos="8494"/>
        </w:tabs>
        <w:rPr>
          <w:rFonts w:eastAsiaTheme="minorEastAsia" w:cstheme="minorBidi"/>
          <w:smallCaps w:val="0"/>
          <w:noProof/>
          <w:sz w:val="22"/>
          <w:szCs w:val="22"/>
          <w:lang w:eastAsia="es-ES"/>
        </w:rPr>
      </w:pPr>
      <w:hyperlink w:anchor="_Toc500782690" w:history="1">
        <w:r w:rsidR="00573017" w:rsidRPr="000C3FA4">
          <w:rPr>
            <w:rStyle w:val="Hipervnculo"/>
            <w:noProof/>
          </w:rPr>
          <w:t>Ilustración 9: Diagrama EDT del TFG</w:t>
        </w:r>
        <w:r w:rsidR="00573017">
          <w:rPr>
            <w:noProof/>
            <w:webHidden/>
          </w:rPr>
          <w:tab/>
        </w:r>
        <w:r w:rsidR="00573017">
          <w:rPr>
            <w:noProof/>
            <w:webHidden/>
          </w:rPr>
          <w:fldChar w:fldCharType="begin"/>
        </w:r>
        <w:r w:rsidR="00573017">
          <w:rPr>
            <w:noProof/>
            <w:webHidden/>
          </w:rPr>
          <w:instrText xml:space="preserve"> PAGEREF _Toc500782690 \h </w:instrText>
        </w:r>
        <w:r w:rsidR="00573017">
          <w:rPr>
            <w:noProof/>
            <w:webHidden/>
          </w:rPr>
        </w:r>
        <w:r w:rsidR="00573017">
          <w:rPr>
            <w:noProof/>
            <w:webHidden/>
          </w:rPr>
          <w:fldChar w:fldCharType="separate"/>
        </w:r>
        <w:r w:rsidR="00573017">
          <w:rPr>
            <w:noProof/>
            <w:webHidden/>
          </w:rPr>
          <w:t>10</w:t>
        </w:r>
        <w:r w:rsidR="00573017">
          <w:rPr>
            <w:noProof/>
            <w:webHidden/>
          </w:rPr>
          <w:fldChar w:fldCharType="end"/>
        </w:r>
      </w:hyperlink>
    </w:p>
    <w:p w14:paraId="2675E890" w14:textId="77777777" w:rsidR="00D61025" w:rsidRDefault="00573017" w:rsidP="00EF2FAE">
      <w:pPr>
        <w:pStyle w:val="Textosinformato"/>
        <w:spacing w:line="276" w:lineRule="auto"/>
        <w:rPr>
          <w:rFonts w:ascii="Courier New" w:hAnsi="Courier New" w:cs="Courier New"/>
          <w:b/>
          <w:sz w:val="40"/>
          <w:szCs w:val="48"/>
        </w:rPr>
      </w:pPr>
      <w:r>
        <w:rPr>
          <w:rFonts w:ascii="Courier New" w:hAnsi="Courier New" w:cs="Courier New"/>
          <w:b/>
          <w:sz w:val="40"/>
          <w:szCs w:val="48"/>
        </w:rPr>
        <w:fldChar w:fldCharType="end"/>
      </w:r>
    </w:p>
    <w:p w14:paraId="14679782" w14:textId="77777777" w:rsidR="00081FAF" w:rsidRDefault="00BC6AFF" w:rsidP="00081FAF">
      <w:pPr>
        <w:pStyle w:val="Textosinformato"/>
        <w:spacing w:line="276" w:lineRule="auto"/>
        <w:rPr>
          <w:rFonts w:asciiTheme="majorHAnsi" w:hAnsiTheme="majorHAnsi" w:cs="Courier New"/>
          <w:b/>
          <w:sz w:val="40"/>
          <w:szCs w:val="48"/>
        </w:rPr>
      </w:pPr>
      <w:r>
        <w:rPr>
          <w:rFonts w:asciiTheme="majorHAnsi" w:hAnsiTheme="majorHAnsi" w:cs="Courier New"/>
          <w:b/>
          <w:sz w:val="40"/>
          <w:szCs w:val="48"/>
        </w:rPr>
        <w:t>Í</w:t>
      </w:r>
      <w:r w:rsidR="00081FAF">
        <w:rPr>
          <w:rFonts w:asciiTheme="majorHAnsi" w:hAnsiTheme="majorHAnsi" w:cs="Courier New"/>
          <w:b/>
          <w:sz w:val="40"/>
          <w:szCs w:val="48"/>
        </w:rPr>
        <w:t>NDICE TABLAS</w:t>
      </w:r>
    </w:p>
    <w:p w14:paraId="652C1CBB" w14:textId="77777777" w:rsidR="00081FAF" w:rsidRDefault="00081FAF" w:rsidP="00EF2FAE">
      <w:pPr>
        <w:pStyle w:val="Textosinformato"/>
        <w:spacing w:line="276" w:lineRule="auto"/>
        <w:rPr>
          <w:rFonts w:ascii="Courier New" w:hAnsi="Courier New" w:cs="Courier New"/>
          <w:b/>
          <w:sz w:val="40"/>
          <w:szCs w:val="48"/>
        </w:rPr>
      </w:pPr>
    </w:p>
    <w:p w14:paraId="68572F36" w14:textId="77777777" w:rsidR="00081FAF" w:rsidRDefault="00081FAF">
      <w:pPr>
        <w:pStyle w:val="Tabladeilustraciones"/>
        <w:tabs>
          <w:tab w:val="right" w:pos="8494"/>
        </w:tabs>
        <w:rPr>
          <w:rFonts w:eastAsiaTheme="minorEastAsia" w:cstheme="minorBidi"/>
          <w:smallCaps w:val="0"/>
          <w:noProof/>
          <w:sz w:val="22"/>
          <w:szCs w:val="22"/>
          <w:lang w:eastAsia="es-ES"/>
        </w:rPr>
      </w:pPr>
      <w:r>
        <w:rPr>
          <w:rFonts w:ascii="Courier New" w:hAnsi="Courier New" w:cs="Courier New"/>
          <w:b/>
          <w:sz w:val="40"/>
          <w:szCs w:val="48"/>
        </w:rPr>
        <w:fldChar w:fldCharType="begin"/>
      </w:r>
      <w:r>
        <w:rPr>
          <w:rFonts w:ascii="Courier New" w:hAnsi="Courier New" w:cs="Courier New"/>
          <w:b/>
          <w:sz w:val="40"/>
          <w:szCs w:val="48"/>
        </w:rPr>
        <w:instrText xml:space="preserve"> TOC \h \z \c "Tabla" </w:instrText>
      </w:r>
      <w:r>
        <w:rPr>
          <w:rFonts w:ascii="Courier New" w:hAnsi="Courier New" w:cs="Courier New"/>
          <w:b/>
          <w:sz w:val="40"/>
          <w:szCs w:val="48"/>
        </w:rPr>
        <w:fldChar w:fldCharType="separate"/>
      </w:r>
      <w:hyperlink w:anchor="_Toc500783144" w:history="1">
        <w:r w:rsidRPr="00AE030E">
          <w:rPr>
            <w:rStyle w:val="Hipervnculo"/>
            <w:noProof/>
          </w:rPr>
          <w:t>Tabla 1: Análisis de requisitos</w:t>
        </w:r>
        <w:r>
          <w:rPr>
            <w:noProof/>
            <w:webHidden/>
          </w:rPr>
          <w:tab/>
        </w:r>
        <w:r>
          <w:rPr>
            <w:noProof/>
            <w:webHidden/>
          </w:rPr>
          <w:fldChar w:fldCharType="begin"/>
        </w:r>
        <w:r>
          <w:rPr>
            <w:noProof/>
            <w:webHidden/>
          </w:rPr>
          <w:instrText xml:space="preserve"> PAGEREF _Toc500783144 \h </w:instrText>
        </w:r>
        <w:r>
          <w:rPr>
            <w:noProof/>
            <w:webHidden/>
          </w:rPr>
        </w:r>
        <w:r>
          <w:rPr>
            <w:noProof/>
            <w:webHidden/>
          </w:rPr>
          <w:fldChar w:fldCharType="separate"/>
        </w:r>
        <w:r>
          <w:rPr>
            <w:noProof/>
            <w:webHidden/>
          </w:rPr>
          <w:t>12</w:t>
        </w:r>
        <w:r>
          <w:rPr>
            <w:noProof/>
            <w:webHidden/>
          </w:rPr>
          <w:fldChar w:fldCharType="end"/>
        </w:r>
      </w:hyperlink>
    </w:p>
    <w:p w14:paraId="73BB1F6D"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45" w:history="1">
        <w:r w:rsidR="00081FAF" w:rsidRPr="00AE030E">
          <w:rPr>
            <w:rStyle w:val="Hipervnculo"/>
            <w:noProof/>
          </w:rPr>
          <w:t>Tabla 2: Diseño del sistema</w:t>
        </w:r>
        <w:r w:rsidR="00081FAF">
          <w:rPr>
            <w:noProof/>
            <w:webHidden/>
          </w:rPr>
          <w:tab/>
        </w:r>
        <w:r w:rsidR="00081FAF">
          <w:rPr>
            <w:noProof/>
            <w:webHidden/>
          </w:rPr>
          <w:fldChar w:fldCharType="begin"/>
        </w:r>
        <w:r w:rsidR="00081FAF">
          <w:rPr>
            <w:noProof/>
            <w:webHidden/>
          </w:rPr>
          <w:instrText xml:space="preserve"> PAGEREF _Toc500783145 \h </w:instrText>
        </w:r>
        <w:r w:rsidR="00081FAF">
          <w:rPr>
            <w:noProof/>
            <w:webHidden/>
          </w:rPr>
        </w:r>
        <w:r w:rsidR="00081FAF">
          <w:rPr>
            <w:noProof/>
            <w:webHidden/>
          </w:rPr>
          <w:fldChar w:fldCharType="separate"/>
        </w:r>
        <w:r w:rsidR="00081FAF">
          <w:rPr>
            <w:noProof/>
            <w:webHidden/>
          </w:rPr>
          <w:t>12</w:t>
        </w:r>
        <w:r w:rsidR="00081FAF">
          <w:rPr>
            <w:noProof/>
            <w:webHidden/>
          </w:rPr>
          <w:fldChar w:fldCharType="end"/>
        </w:r>
      </w:hyperlink>
    </w:p>
    <w:p w14:paraId="6CB19F9E"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46" w:history="1">
        <w:r w:rsidR="00081FAF" w:rsidRPr="00AE030E">
          <w:rPr>
            <w:rStyle w:val="Hipervnculo"/>
            <w:noProof/>
          </w:rPr>
          <w:t>Tabla 3: Análisis de herramientas necesarias</w:t>
        </w:r>
        <w:r w:rsidR="00081FAF">
          <w:rPr>
            <w:noProof/>
            <w:webHidden/>
          </w:rPr>
          <w:tab/>
        </w:r>
        <w:r w:rsidR="00081FAF">
          <w:rPr>
            <w:noProof/>
            <w:webHidden/>
          </w:rPr>
          <w:fldChar w:fldCharType="begin"/>
        </w:r>
        <w:r w:rsidR="00081FAF">
          <w:rPr>
            <w:noProof/>
            <w:webHidden/>
          </w:rPr>
          <w:instrText xml:space="preserve"> PAGEREF _Toc500783146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75455686"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47" w:history="1">
        <w:r w:rsidR="00081FAF" w:rsidRPr="00AE030E">
          <w:rPr>
            <w:rStyle w:val="Hipervnculo"/>
            <w:noProof/>
          </w:rPr>
          <w:t>Tabla 4: Búsqueda de ontologías relacionadas y creación ontologías propias</w:t>
        </w:r>
        <w:r w:rsidR="00081FAF">
          <w:rPr>
            <w:noProof/>
            <w:webHidden/>
          </w:rPr>
          <w:tab/>
        </w:r>
        <w:r w:rsidR="00081FAF">
          <w:rPr>
            <w:noProof/>
            <w:webHidden/>
          </w:rPr>
          <w:fldChar w:fldCharType="begin"/>
        </w:r>
        <w:r w:rsidR="00081FAF">
          <w:rPr>
            <w:noProof/>
            <w:webHidden/>
          </w:rPr>
          <w:instrText xml:space="preserve"> PAGEREF _Toc500783147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001542B4"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48" w:history="1">
        <w:r w:rsidR="00081FAF" w:rsidRPr="00AE030E">
          <w:rPr>
            <w:rStyle w:val="Hipervnculo"/>
            <w:noProof/>
          </w:rPr>
          <w:t>Tabla 5: Creación estructuras para la generación RDF</w:t>
        </w:r>
        <w:r w:rsidR="00081FAF">
          <w:rPr>
            <w:noProof/>
            <w:webHidden/>
          </w:rPr>
          <w:tab/>
        </w:r>
        <w:r w:rsidR="00081FAF">
          <w:rPr>
            <w:noProof/>
            <w:webHidden/>
          </w:rPr>
          <w:fldChar w:fldCharType="begin"/>
        </w:r>
        <w:r w:rsidR="00081FAF">
          <w:rPr>
            <w:noProof/>
            <w:webHidden/>
          </w:rPr>
          <w:instrText xml:space="preserve"> PAGEREF _Toc500783148 \h </w:instrText>
        </w:r>
        <w:r w:rsidR="00081FAF">
          <w:rPr>
            <w:noProof/>
            <w:webHidden/>
          </w:rPr>
        </w:r>
        <w:r w:rsidR="00081FAF">
          <w:rPr>
            <w:noProof/>
            <w:webHidden/>
          </w:rPr>
          <w:fldChar w:fldCharType="separate"/>
        </w:r>
        <w:r w:rsidR="00081FAF">
          <w:rPr>
            <w:noProof/>
            <w:webHidden/>
          </w:rPr>
          <w:t>13</w:t>
        </w:r>
        <w:r w:rsidR="00081FAF">
          <w:rPr>
            <w:noProof/>
            <w:webHidden/>
          </w:rPr>
          <w:fldChar w:fldCharType="end"/>
        </w:r>
      </w:hyperlink>
    </w:p>
    <w:p w14:paraId="4AAC95C8"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49" w:history="1">
        <w:r w:rsidR="00081FAF" w:rsidRPr="00AE030E">
          <w:rPr>
            <w:rStyle w:val="Hipervnculo"/>
            <w:noProof/>
          </w:rPr>
          <w:t>Tabla 6: Creación algoritmos SPARQL endpoint y funcionalidades asociadas a la representación gráfica</w:t>
        </w:r>
        <w:r w:rsidR="00081FAF">
          <w:rPr>
            <w:noProof/>
            <w:webHidden/>
          </w:rPr>
          <w:tab/>
        </w:r>
        <w:r w:rsidR="00081FAF">
          <w:rPr>
            <w:noProof/>
            <w:webHidden/>
          </w:rPr>
          <w:fldChar w:fldCharType="begin"/>
        </w:r>
        <w:r w:rsidR="00081FAF">
          <w:rPr>
            <w:noProof/>
            <w:webHidden/>
          </w:rPr>
          <w:instrText xml:space="preserve"> PAGEREF _Toc500783149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59FB01CF"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0" w:history="1">
        <w:r w:rsidR="00081FAF" w:rsidRPr="00AE030E">
          <w:rPr>
            <w:rStyle w:val="Hipervnculo"/>
            <w:noProof/>
          </w:rPr>
          <w:t>Tabla 7: Codificación</w:t>
        </w:r>
        <w:r w:rsidR="00081FAF">
          <w:rPr>
            <w:noProof/>
            <w:webHidden/>
          </w:rPr>
          <w:tab/>
        </w:r>
        <w:r w:rsidR="00081FAF">
          <w:rPr>
            <w:noProof/>
            <w:webHidden/>
          </w:rPr>
          <w:fldChar w:fldCharType="begin"/>
        </w:r>
        <w:r w:rsidR="00081FAF">
          <w:rPr>
            <w:noProof/>
            <w:webHidden/>
          </w:rPr>
          <w:instrText xml:space="preserve"> PAGEREF _Toc500783150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0D8135BF"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1" w:history="1">
        <w:r w:rsidR="00081FAF" w:rsidRPr="00AE030E">
          <w:rPr>
            <w:rStyle w:val="Hipervnculo"/>
            <w:noProof/>
          </w:rPr>
          <w:t>Tabla 8: Pruebas</w:t>
        </w:r>
        <w:r w:rsidR="00081FAF">
          <w:rPr>
            <w:noProof/>
            <w:webHidden/>
          </w:rPr>
          <w:tab/>
        </w:r>
        <w:r w:rsidR="00081FAF">
          <w:rPr>
            <w:noProof/>
            <w:webHidden/>
          </w:rPr>
          <w:fldChar w:fldCharType="begin"/>
        </w:r>
        <w:r w:rsidR="00081FAF">
          <w:rPr>
            <w:noProof/>
            <w:webHidden/>
          </w:rPr>
          <w:instrText xml:space="preserve"> PAGEREF _Toc500783151 \h </w:instrText>
        </w:r>
        <w:r w:rsidR="00081FAF">
          <w:rPr>
            <w:noProof/>
            <w:webHidden/>
          </w:rPr>
        </w:r>
        <w:r w:rsidR="00081FAF">
          <w:rPr>
            <w:noProof/>
            <w:webHidden/>
          </w:rPr>
          <w:fldChar w:fldCharType="separate"/>
        </w:r>
        <w:r w:rsidR="00081FAF">
          <w:rPr>
            <w:noProof/>
            <w:webHidden/>
          </w:rPr>
          <w:t>14</w:t>
        </w:r>
        <w:r w:rsidR="00081FAF">
          <w:rPr>
            <w:noProof/>
            <w:webHidden/>
          </w:rPr>
          <w:fldChar w:fldCharType="end"/>
        </w:r>
      </w:hyperlink>
    </w:p>
    <w:p w14:paraId="30F7A82B"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2" w:history="1">
        <w:r w:rsidR="00081FAF" w:rsidRPr="00AE030E">
          <w:rPr>
            <w:rStyle w:val="Hipervnculo"/>
            <w:noProof/>
          </w:rPr>
          <w:t>Tabla 9: Memoria</w:t>
        </w:r>
        <w:r w:rsidR="00081FAF">
          <w:rPr>
            <w:noProof/>
            <w:webHidden/>
          </w:rPr>
          <w:tab/>
        </w:r>
        <w:r w:rsidR="00081FAF">
          <w:rPr>
            <w:noProof/>
            <w:webHidden/>
          </w:rPr>
          <w:fldChar w:fldCharType="begin"/>
        </w:r>
        <w:r w:rsidR="00081FAF">
          <w:rPr>
            <w:noProof/>
            <w:webHidden/>
          </w:rPr>
          <w:instrText xml:space="preserve"> PAGEREF _Toc500783152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14:paraId="27FB53E9"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3" w:history="1">
        <w:r w:rsidR="00081FAF" w:rsidRPr="00AE030E">
          <w:rPr>
            <w:rStyle w:val="Hipervnculo"/>
            <w:noProof/>
          </w:rPr>
          <w:t>Tabla 10: Herramientas hardware</w:t>
        </w:r>
        <w:r w:rsidR="00081FAF">
          <w:rPr>
            <w:noProof/>
            <w:webHidden/>
          </w:rPr>
          <w:tab/>
        </w:r>
        <w:r w:rsidR="00081FAF">
          <w:rPr>
            <w:noProof/>
            <w:webHidden/>
          </w:rPr>
          <w:fldChar w:fldCharType="begin"/>
        </w:r>
        <w:r w:rsidR="00081FAF">
          <w:rPr>
            <w:noProof/>
            <w:webHidden/>
          </w:rPr>
          <w:instrText xml:space="preserve"> PAGEREF _Toc500783153 \h </w:instrText>
        </w:r>
        <w:r w:rsidR="00081FAF">
          <w:rPr>
            <w:noProof/>
            <w:webHidden/>
          </w:rPr>
        </w:r>
        <w:r w:rsidR="00081FAF">
          <w:rPr>
            <w:noProof/>
            <w:webHidden/>
          </w:rPr>
          <w:fldChar w:fldCharType="separate"/>
        </w:r>
        <w:r w:rsidR="00081FAF">
          <w:rPr>
            <w:noProof/>
            <w:webHidden/>
          </w:rPr>
          <w:t>15</w:t>
        </w:r>
        <w:r w:rsidR="00081FAF">
          <w:rPr>
            <w:noProof/>
            <w:webHidden/>
          </w:rPr>
          <w:fldChar w:fldCharType="end"/>
        </w:r>
      </w:hyperlink>
    </w:p>
    <w:p w14:paraId="6FCEE6C3"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4" w:history="1">
        <w:r w:rsidR="00081FAF" w:rsidRPr="00AE030E">
          <w:rPr>
            <w:rStyle w:val="Hipervnculo"/>
            <w:noProof/>
          </w:rPr>
          <w:t>Tabla 11: Herramientas software</w:t>
        </w:r>
        <w:r w:rsidR="00081FAF">
          <w:rPr>
            <w:noProof/>
            <w:webHidden/>
          </w:rPr>
          <w:tab/>
        </w:r>
        <w:r w:rsidR="00081FAF">
          <w:rPr>
            <w:noProof/>
            <w:webHidden/>
          </w:rPr>
          <w:fldChar w:fldCharType="begin"/>
        </w:r>
        <w:r w:rsidR="00081FAF">
          <w:rPr>
            <w:noProof/>
            <w:webHidden/>
          </w:rPr>
          <w:instrText xml:space="preserve"> PAGEREF _Toc500783154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14:paraId="6F77ADDD"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5" w:history="1">
        <w:r w:rsidR="00081FAF" w:rsidRPr="00AE030E">
          <w:rPr>
            <w:rStyle w:val="Hipervnculo"/>
            <w:noProof/>
          </w:rPr>
          <w:t>Tabla 12: Error en la planificación temporal</w:t>
        </w:r>
        <w:r w:rsidR="00081FAF">
          <w:rPr>
            <w:noProof/>
            <w:webHidden/>
          </w:rPr>
          <w:tab/>
        </w:r>
        <w:r w:rsidR="00081FAF">
          <w:rPr>
            <w:noProof/>
            <w:webHidden/>
          </w:rPr>
          <w:fldChar w:fldCharType="begin"/>
        </w:r>
        <w:r w:rsidR="00081FAF">
          <w:rPr>
            <w:noProof/>
            <w:webHidden/>
          </w:rPr>
          <w:instrText xml:space="preserve"> PAGEREF _Toc500783155 \h </w:instrText>
        </w:r>
        <w:r w:rsidR="00081FAF">
          <w:rPr>
            <w:noProof/>
            <w:webHidden/>
          </w:rPr>
        </w:r>
        <w:r w:rsidR="00081FAF">
          <w:rPr>
            <w:noProof/>
            <w:webHidden/>
          </w:rPr>
          <w:fldChar w:fldCharType="separate"/>
        </w:r>
        <w:r w:rsidR="00081FAF">
          <w:rPr>
            <w:noProof/>
            <w:webHidden/>
          </w:rPr>
          <w:t>16</w:t>
        </w:r>
        <w:r w:rsidR="00081FAF">
          <w:rPr>
            <w:noProof/>
            <w:webHidden/>
          </w:rPr>
          <w:fldChar w:fldCharType="end"/>
        </w:r>
      </w:hyperlink>
    </w:p>
    <w:p w14:paraId="5D55EE32"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6" w:history="1">
        <w:r w:rsidR="00081FAF" w:rsidRPr="00AE030E">
          <w:rPr>
            <w:rStyle w:val="Hipervnculo"/>
            <w:noProof/>
          </w:rPr>
          <w:t>Tabla 13: Error en el desarrollo por falta de conocimiento</w:t>
        </w:r>
        <w:r w:rsidR="00081FAF">
          <w:rPr>
            <w:noProof/>
            <w:webHidden/>
          </w:rPr>
          <w:tab/>
        </w:r>
        <w:r w:rsidR="00081FAF">
          <w:rPr>
            <w:noProof/>
            <w:webHidden/>
          </w:rPr>
          <w:fldChar w:fldCharType="begin"/>
        </w:r>
        <w:r w:rsidR="00081FAF">
          <w:rPr>
            <w:noProof/>
            <w:webHidden/>
          </w:rPr>
          <w:instrText xml:space="preserve"> PAGEREF _Toc500783156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449FD832"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7" w:history="1">
        <w:r w:rsidR="00081FAF" w:rsidRPr="00AE030E">
          <w:rPr>
            <w:rStyle w:val="Hipervnculo"/>
            <w:noProof/>
          </w:rPr>
          <w:t>Tabla 14: Error en el desarrollo por pérdida software desarrollado</w:t>
        </w:r>
        <w:r w:rsidR="00081FAF">
          <w:rPr>
            <w:noProof/>
            <w:webHidden/>
          </w:rPr>
          <w:tab/>
        </w:r>
        <w:r w:rsidR="00081FAF">
          <w:rPr>
            <w:noProof/>
            <w:webHidden/>
          </w:rPr>
          <w:fldChar w:fldCharType="begin"/>
        </w:r>
        <w:r w:rsidR="00081FAF">
          <w:rPr>
            <w:noProof/>
            <w:webHidden/>
          </w:rPr>
          <w:instrText xml:space="preserve"> PAGEREF _Toc500783157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4335BC72"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8" w:history="1">
        <w:r w:rsidR="00081FAF" w:rsidRPr="00AE030E">
          <w:rPr>
            <w:rStyle w:val="Hipervnculo"/>
            <w:noProof/>
          </w:rPr>
          <w:t>Tabla 15: Error en el desarrollo por enfermedad del personal del desarrollo</w:t>
        </w:r>
        <w:r w:rsidR="00081FAF">
          <w:rPr>
            <w:noProof/>
            <w:webHidden/>
          </w:rPr>
          <w:tab/>
        </w:r>
        <w:r w:rsidR="00081FAF">
          <w:rPr>
            <w:noProof/>
            <w:webHidden/>
          </w:rPr>
          <w:fldChar w:fldCharType="begin"/>
        </w:r>
        <w:r w:rsidR="00081FAF">
          <w:rPr>
            <w:noProof/>
            <w:webHidden/>
          </w:rPr>
          <w:instrText xml:space="preserve"> PAGEREF _Toc500783158 \h </w:instrText>
        </w:r>
        <w:r w:rsidR="00081FAF">
          <w:rPr>
            <w:noProof/>
            <w:webHidden/>
          </w:rPr>
        </w:r>
        <w:r w:rsidR="00081FAF">
          <w:rPr>
            <w:noProof/>
            <w:webHidden/>
          </w:rPr>
          <w:fldChar w:fldCharType="separate"/>
        </w:r>
        <w:r w:rsidR="00081FAF">
          <w:rPr>
            <w:noProof/>
            <w:webHidden/>
          </w:rPr>
          <w:t>17</w:t>
        </w:r>
        <w:r w:rsidR="00081FAF">
          <w:rPr>
            <w:noProof/>
            <w:webHidden/>
          </w:rPr>
          <w:fldChar w:fldCharType="end"/>
        </w:r>
      </w:hyperlink>
    </w:p>
    <w:p w14:paraId="7F8B49C9"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59" w:history="1">
        <w:r w:rsidR="00081FAF" w:rsidRPr="00AE030E">
          <w:rPr>
            <w:rStyle w:val="Hipervnculo"/>
            <w:noProof/>
          </w:rPr>
          <w:t>Tabla 16: Error en el desarrollo por pérdida del equipo utilizado</w:t>
        </w:r>
        <w:r w:rsidR="00081FAF">
          <w:rPr>
            <w:noProof/>
            <w:webHidden/>
          </w:rPr>
          <w:tab/>
        </w:r>
        <w:r w:rsidR="00081FAF">
          <w:rPr>
            <w:noProof/>
            <w:webHidden/>
          </w:rPr>
          <w:fldChar w:fldCharType="begin"/>
        </w:r>
        <w:r w:rsidR="00081FAF">
          <w:rPr>
            <w:noProof/>
            <w:webHidden/>
          </w:rPr>
          <w:instrText xml:space="preserve"> PAGEREF _Toc500783159 \h </w:instrText>
        </w:r>
        <w:r w:rsidR="00081FAF">
          <w:rPr>
            <w:noProof/>
            <w:webHidden/>
          </w:rPr>
        </w:r>
        <w:r w:rsidR="00081FAF">
          <w:rPr>
            <w:noProof/>
            <w:webHidden/>
          </w:rPr>
          <w:fldChar w:fldCharType="separate"/>
        </w:r>
        <w:r w:rsidR="00081FAF">
          <w:rPr>
            <w:noProof/>
            <w:webHidden/>
          </w:rPr>
          <w:t>18</w:t>
        </w:r>
        <w:r w:rsidR="00081FAF">
          <w:rPr>
            <w:noProof/>
            <w:webHidden/>
          </w:rPr>
          <w:fldChar w:fldCharType="end"/>
        </w:r>
      </w:hyperlink>
    </w:p>
    <w:p w14:paraId="1D9AA533"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0" w:history="1">
        <w:r w:rsidR="00081FAF" w:rsidRPr="00AE030E">
          <w:rPr>
            <w:rStyle w:val="Hipervnculo"/>
            <w:noProof/>
          </w:rPr>
          <w:t>Tabla 17: Pruebas en la generación de RDF</w:t>
        </w:r>
        <w:r w:rsidR="00081FAF">
          <w:rPr>
            <w:noProof/>
            <w:webHidden/>
          </w:rPr>
          <w:tab/>
        </w:r>
        <w:r w:rsidR="00081FAF">
          <w:rPr>
            <w:noProof/>
            <w:webHidden/>
          </w:rPr>
          <w:fldChar w:fldCharType="begin"/>
        </w:r>
        <w:r w:rsidR="00081FAF">
          <w:rPr>
            <w:noProof/>
            <w:webHidden/>
          </w:rPr>
          <w:instrText xml:space="preserve"> PAGEREF _Toc500783160 \h </w:instrText>
        </w:r>
        <w:r w:rsidR="00081FAF">
          <w:rPr>
            <w:noProof/>
            <w:webHidden/>
          </w:rPr>
        </w:r>
        <w:r w:rsidR="00081FAF">
          <w:rPr>
            <w:noProof/>
            <w:webHidden/>
          </w:rPr>
          <w:fldChar w:fldCharType="separate"/>
        </w:r>
        <w:r w:rsidR="00081FAF">
          <w:rPr>
            <w:noProof/>
            <w:webHidden/>
          </w:rPr>
          <w:t>22</w:t>
        </w:r>
        <w:r w:rsidR="00081FAF">
          <w:rPr>
            <w:noProof/>
            <w:webHidden/>
          </w:rPr>
          <w:fldChar w:fldCharType="end"/>
        </w:r>
      </w:hyperlink>
    </w:p>
    <w:p w14:paraId="50C04EB2"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1" w:history="1">
        <w:r w:rsidR="00081FAF" w:rsidRPr="00AE030E">
          <w:rPr>
            <w:rStyle w:val="Hipervnculo"/>
            <w:noProof/>
          </w:rPr>
          <w:t>Tabla 18: Pruebas en el testeo de la calidad del aire respecto a las observaciones</w:t>
        </w:r>
        <w:r w:rsidR="00081FAF">
          <w:rPr>
            <w:noProof/>
            <w:webHidden/>
          </w:rPr>
          <w:tab/>
        </w:r>
        <w:r w:rsidR="00081FAF">
          <w:rPr>
            <w:noProof/>
            <w:webHidden/>
          </w:rPr>
          <w:fldChar w:fldCharType="begin"/>
        </w:r>
        <w:r w:rsidR="00081FAF">
          <w:rPr>
            <w:noProof/>
            <w:webHidden/>
          </w:rPr>
          <w:instrText xml:space="preserve"> PAGEREF _Toc500783161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14:paraId="7C97F334"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2" w:history="1">
        <w:r w:rsidR="00081FAF" w:rsidRPr="00AE030E">
          <w:rPr>
            <w:rStyle w:val="Hipervnculo"/>
            <w:noProof/>
          </w:rPr>
          <w:t>Tabla 19: Pruebas en el testeo del RDF correspondiente a la calidad del aire respecto a las mediciones con resultados numéricos</w:t>
        </w:r>
        <w:r w:rsidR="00081FAF">
          <w:rPr>
            <w:noProof/>
            <w:webHidden/>
          </w:rPr>
          <w:tab/>
        </w:r>
        <w:r w:rsidR="00081FAF">
          <w:rPr>
            <w:noProof/>
            <w:webHidden/>
          </w:rPr>
          <w:fldChar w:fldCharType="begin"/>
        </w:r>
        <w:r w:rsidR="00081FAF">
          <w:rPr>
            <w:noProof/>
            <w:webHidden/>
          </w:rPr>
          <w:instrText xml:space="preserve"> PAGEREF _Toc500783162 \h </w:instrText>
        </w:r>
        <w:r w:rsidR="00081FAF">
          <w:rPr>
            <w:noProof/>
            <w:webHidden/>
          </w:rPr>
        </w:r>
        <w:r w:rsidR="00081FAF">
          <w:rPr>
            <w:noProof/>
            <w:webHidden/>
          </w:rPr>
          <w:fldChar w:fldCharType="separate"/>
        </w:r>
        <w:r w:rsidR="00081FAF">
          <w:rPr>
            <w:noProof/>
            <w:webHidden/>
          </w:rPr>
          <w:t>23</w:t>
        </w:r>
        <w:r w:rsidR="00081FAF">
          <w:rPr>
            <w:noProof/>
            <w:webHidden/>
          </w:rPr>
          <w:fldChar w:fldCharType="end"/>
        </w:r>
      </w:hyperlink>
    </w:p>
    <w:p w14:paraId="6C5A0B59"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3" w:history="1">
        <w:r w:rsidR="00081FAF" w:rsidRPr="00AE030E">
          <w:rPr>
            <w:rStyle w:val="Hipervnculo"/>
            <w:noProof/>
          </w:rPr>
          <w:t>Tabla 20: Pruebas en el testeo del RDF correspondiente a la calidad del aire respecto a las mediciones con resultados con valores literales</w:t>
        </w:r>
        <w:r w:rsidR="00081FAF">
          <w:rPr>
            <w:noProof/>
            <w:webHidden/>
          </w:rPr>
          <w:tab/>
        </w:r>
        <w:r w:rsidR="00081FAF">
          <w:rPr>
            <w:noProof/>
            <w:webHidden/>
          </w:rPr>
          <w:fldChar w:fldCharType="begin"/>
        </w:r>
        <w:r w:rsidR="00081FAF">
          <w:rPr>
            <w:noProof/>
            <w:webHidden/>
          </w:rPr>
          <w:instrText xml:space="preserve"> PAGEREF _Toc500783163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14:paraId="5572401B"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4" w:history="1">
        <w:r w:rsidR="00081FAF" w:rsidRPr="00AE030E">
          <w:rPr>
            <w:rStyle w:val="Hipervnculo"/>
            <w:noProof/>
          </w:rPr>
          <w:t>Tabla 21: Pruebas en el testeo del RDF correspondiente a las estaciones meteorológicas respecto a las observaciones</w:t>
        </w:r>
        <w:r w:rsidR="00081FAF">
          <w:rPr>
            <w:noProof/>
            <w:webHidden/>
          </w:rPr>
          <w:tab/>
        </w:r>
        <w:r w:rsidR="00081FAF">
          <w:rPr>
            <w:noProof/>
            <w:webHidden/>
          </w:rPr>
          <w:fldChar w:fldCharType="begin"/>
        </w:r>
        <w:r w:rsidR="00081FAF">
          <w:rPr>
            <w:noProof/>
            <w:webHidden/>
          </w:rPr>
          <w:instrText xml:space="preserve"> PAGEREF _Toc500783164 \h </w:instrText>
        </w:r>
        <w:r w:rsidR="00081FAF">
          <w:rPr>
            <w:noProof/>
            <w:webHidden/>
          </w:rPr>
        </w:r>
        <w:r w:rsidR="00081FAF">
          <w:rPr>
            <w:noProof/>
            <w:webHidden/>
          </w:rPr>
          <w:fldChar w:fldCharType="separate"/>
        </w:r>
        <w:r w:rsidR="00081FAF">
          <w:rPr>
            <w:noProof/>
            <w:webHidden/>
          </w:rPr>
          <w:t>24</w:t>
        </w:r>
        <w:r w:rsidR="00081FAF">
          <w:rPr>
            <w:noProof/>
            <w:webHidden/>
          </w:rPr>
          <w:fldChar w:fldCharType="end"/>
        </w:r>
      </w:hyperlink>
    </w:p>
    <w:p w14:paraId="1B121F82"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5" w:history="1">
        <w:r w:rsidR="00081FAF" w:rsidRPr="00AE030E">
          <w:rPr>
            <w:rStyle w:val="Hipervnculo"/>
            <w:noProof/>
          </w:rPr>
          <w:t>Tabla 22: Pruebas en el testeo del RDF correspondiente a las estaciones meteorológicas respecto a las mediciones</w:t>
        </w:r>
        <w:r w:rsidR="00081FAF">
          <w:rPr>
            <w:noProof/>
            <w:webHidden/>
          </w:rPr>
          <w:tab/>
        </w:r>
        <w:r w:rsidR="00081FAF">
          <w:rPr>
            <w:noProof/>
            <w:webHidden/>
          </w:rPr>
          <w:fldChar w:fldCharType="begin"/>
        </w:r>
        <w:r w:rsidR="00081FAF">
          <w:rPr>
            <w:noProof/>
            <w:webHidden/>
          </w:rPr>
          <w:instrText xml:space="preserve"> PAGEREF _Toc500783165 \h </w:instrText>
        </w:r>
        <w:r w:rsidR="00081FAF">
          <w:rPr>
            <w:noProof/>
            <w:webHidden/>
          </w:rPr>
        </w:r>
        <w:r w:rsidR="00081FAF">
          <w:rPr>
            <w:noProof/>
            <w:webHidden/>
          </w:rPr>
          <w:fldChar w:fldCharType="separate"/>
        </w:r>
        <w:r w:rsidR="00081FAF">
          <w:rPr>
            <w:noProof/>
            <w:webHidden/>
          </w:rPr>
          <w:t>25</w:t>
        </w:r>
        <w:r w:rsidR="00081FAF">
          <w:rPr>
            <w:noProof/>
            <w:webHidden/>
          </w:rPr>
          <w:fldChar w:fldCharType="end"/>
        </w:r>
      </w:hyperlink>
    </w:p>
    <w:p w14:paraId="214F6D95"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6" w:history="1">
        <w:r w:rsidR="00081FAF" w:rsidRPr="00AE030E">
          <w:rPr>
            <w:rStyle w:val="Hipervnculo"/>
            <w:noProof/>
          </w:rPr>
          <w:t>Tabla 23: Pruebas en el testeo del RDF correspondiente a las retribuciones nominativas</w:t>
        </w:r>
        <w:r w:rsidR="00081FAF">
          <w:rPr>
            <w:noProof/>
            <w:webHidden/>
          </w:rPr>
          <w:tab/>
        </w:r>
        <w:r w:rsidR="00081FAF">
          <w:rPr>
            <w:noProof/>
            <w:webHidden/>
          </w:rPr>
          <w:fldChar w:fldCharType="begin"/>
        </w:r>
        <w:r w:rsidR="00081FAF">
          <w:rPr>
            <w:noProof/>
            <w:webHidden/>
          </w:rPr>
          <w:instrText xml:space="preserve"> PAGEREF _Toc500783166 \h </w:instrText>
        </w:r>
        <w:r w:rsidR="00081FAF">
          <w:rPr>
            <w:noProof/>
            <w:webHidden/>
          </w:rPr>
        </w:r>
        <w:r w:rsidR="00081FAF">
          <w:rPr>
            <w:noProof/>
            <w:webHidden/>
          </w:rPr>
          <w:fldChar w:fldCharType="separate"/>
        </w:r>
        <w:r w:rsidR="00081FAF">
          <w:rPr>
            <w:noProof/>
            <w:webHidden/>
          </w:rPr>
          <w:t>27</w:t>
        </w:r>
        <w:r w:rsidR="00081FAF">
          <w:rPr>
            <w:noProof/>
            <w:webHidden/>
          </w:rPr>
          <w:fldChar w:fldCharType="end"/>
        </w:r>
      </w:hyperlink>
    </w:p>
    <w:p w14:paraId="7F2BBF2C"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7" w:history="1">
        <w:r w:rsidR="00081FAF" w:rsidRPr="00AE030E">
          <w:rPr>
            <w:rStyle w:val="Hipervnculo"/>
            <w:noProof/>
          </w:rPr>
          <w:t>Tabla 24: ruebas en el testeo del RDF referente a los contratos laborales</w:t>
        </w:r>
        <w:r w:rsidR="00081FAF">
          <w:rPr>
            <w:noProof/>
            <w:webHidden/>
          </w:rPr>
          <w:tab/>
        </w:r>
        <w:r w:rsidR="00081FAF">
          <w:rPr>
            <w:noProof/>
            <w:webHidden/>
          </w:rPr>
          <w:fldChar w:fldCharType="begin"/>
        </w:r>
        <w:r w:rsidR="00081FAF">
          <w:rPr>
            <w:noProof/>
            <w:webHidden/>
          </w:rPr>
          <w:instrText xml:space="preserve"> PAGEREF _Toc500783167 \h </w:instrText>
        </w:r>
        <w:r w:rsidR="00081FAF">
          <w:rPr>
            <w:noProof/>
            <w:webHidden/>
          </w:rPr>
        </w:r>
        <w:r w:rsidR="00081FAF">
          <w:rPr>
            <w:noProof/>
            <w:webHidden/>
          </w:rPr>
          <w:fldChar w:fldCharType="separate"/>
        </w:r>
        <w:r w:rsidR="00081FAF">
          <w:rPr>
            <w:noProof/>
            <w:webHidden/>
          </w:rPr>
          <w:t>29</w:t>
        </w:r>
        <w:r w:rsidR="00081FAF">
          <w:rPr>
            <w:noProof/>
            <w:webHidden/>
          </w:rPr>
          <w:fldChar w:fldCharType="end"/>
        </w:r>
      </w:hyperlink>
    </w:p>
    <w:p w14:paraId="4C51F737"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8" w:history="1">
        <w:r w:rsidR="00081FAF" w:rsidRPr="00AE030E">
          <w:rPr>
            <w:rStyle w:val="Hipervnculo"/>
            <w:noProof/>
          </w:rPr>
          <w:t>Tabla 25: Pruebas sobre el SPARQL endpoint</w:t>
        </w:r>
        <w:r w:rsidR="00081FAF">
          <w:rPr>
            <w:noProof/>
            <w:webHidden/>
          </w:rPr>
          <w:tab/>
        </w:r>
        <w:r w:rsidR="00081FAF">
          <w:rPr>
            <w:noProof/>
            <w:webHidden/>
          </w:rPr>
          <w:fldChar w:fldCharType="begin"/>
        </w:r>
        <w:r w:rsidR="00081FAF">
          <w:rPr>
            <w:noProof/>
            <w:webHidden/>
          </w:rPr>
          <w:instrText xml:space="preserve"> PAGEREF _Toc500783168 \h </w:instrText>
        </w:r>
        <w:r w:rsidR="00081FAF">
          <w:rPr>
            <w:noProof/>
            <w:webHidden/>
          </w:rPr>
        </w:r>
        <w:r w:rsidR="00081FAF">
          <w:rPr>
            <w:noProof/>
            <w:webHidden/>
          </w:rPr>
          <w:fldChar w:fldCharType="separate"/>
        </w:r>
        <w:r w:rsidR="00081FAF">
          <w:rPr>
            <w:noProof/>
            <w:webHidden/>
          </w:rPr>
          <w:t>30</w:t>
        </w:r>
        <w:r w:rsidR="00081FAF">
          <w:rPr>
            <w:noProof/>
            <w:webHidden/>
          </w:rPr>
          <w:fldChar w:fldCharType="end"/>
        </w:r>
      </w:hyperlink>
    </w:p>
    <w:p w14:paraId="7F85D91C"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69" w:history="1">
        <w:r w:rsidR="00081FAF" w:rsidRPr="00AE030E">
          <w:rPr>
            <w:rStyle w:val="Hipervnculo"/>
            <w:noProof/>
          </w:rPr>
          <w:t>Tabla 26: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_Toc500783169 \h </w:instrText>
        </w:r>
        <w:r w:rsidR="00081FAF">
          <w:rPr>
            <w:noProof/>
            <w:webHidden/>
          </w:rPr>
        </w:r>
        <w:r w:rsidR="00081FAF">
          <w:rPr>
            <w:noProof/>
            <w:webHidden/>
          </w:rPr>
          <w:fldChar w:fldCharType="separate"/>
        </w:r>
        <w:r w:rsidR="00081FAF">
          <w:rPr>
            <w:noProof/>
            <w:webHidden/>
          </w:rPr>
          <w:t>31</w:t>
        </w:r>
        <w:r w:rsidR="00081FAF">
          <w:rPr>
            <w:noProof/>
            <w:webHidden/>
          </w:rPr>
          <w:fldChar w:fldCharType="end"/>
        </w:r>
      </w:hyperlink>
    </w:p>
    <w:p w14:paraId="4CE70919" w14:textId="77777777" w:rsidR="00081FAF" w:rsidRDefault="00F10294">
      <w:pPr>
        <w:pStyle w:val="Tabladeilustraciones"/>
        <w:tabs>
          <w:tab w:val="right" w:pos="8494"/>
        </w:tabs>
        <w:rPr>
          <w:rFonts w:eastAsiaTheme="minorEastAsia" w:cstheme="minorBidi"/>
          <w:smallCaps w:val="0"/>
          <w:noProof/>
          <w:sz w:val="22"/>
          <w:szCs w:val="22"/>
          <w:lang w:eastAsia="es-ES"/>
        </w:rPr>
      </w:pPr>
      <w:hyperlink w:anchor="_Toc500783170" w:history="1">
        <w:r w:rsidR="00081FAF" w:rsidRPr="00AE030E">
          <w:rPr>
            <w:rStyle w:val="Hipervnculo"/>
            <w:noProof/>
          </w:rPr>
          <w:t>Tabla 27: Pruebas sobre la tabla que se genera al realizar una consulta sobre el SPARQL endpoint</w:t>
        </w:r>
        <w:r w:rsidR="00081FAF">
          <w:rPr>
            <w:noProof/>
            <w:webHidden/>
          </w:rPr>
          <w:tab/>
        </w:r>
        <w:r w:rsidR="00081FAF">
          <w:rPr>
            <w:noProof/>
            <w:webHidden/>
          </w:rPr>
          <w:fldChar w:fldCharType="begin"/>
        </w:r>
        <w:r w:rsidR="00081FAF">
          <w:rPr>
            <w:noProof/>
            <w:webHidden/>
          </w:rPr>
          <w:instrText xml:space="preserve"> PAGEREF _Toc500783170 \h </w:instrText>
        </w:r>
        <w:r w:rsidR="00081FAF">
          <w:rPr>
            <w:noProof/>
            <w:webHidden/>
          </w:rPr>
        </w:r>
        <w:r w:rsidR="00081FAF">
          <w:rPr>
            <w:noProof/>
            <w:webHidden/>
          </w:rPr>
          <w:fldChar w:fldCharType="separate"/>
        </w:r>
        <w:r w:rsidR="00081FAF">
          <w:rPr>
            <w:noProof/>
            <w:webHidden/>
          </w:rPr>
          <w:t>33</w:t>
        </w:r>
        <w:r w:rsidR="00081FAF">
          <w:rPr>
            <w:noProof/>
            <w:webHidden/>
          </w:rPr>
          <w:fldChar w:fldCharType="end"/>
        </w:r>
      </w:hyperlink>
    </w:p>
    <w:p w14:paraId="5654DCB9" w14:textId="1FB9FA85" w:rsidR="00192CFD" w:rsidRDefault="00081FAF" w:rsidP="00EF2FAE">
      <w:pPr>
        <w:pStyle w:val="Textosinformato"/>
        <w:spacing w:line="276" w:lineRule="auto"/>
        <w:rPr>
          <w:ins w:id="4" w:author="Dennis Mishel Uchuari Vera" w:date="2018-02-01T15:45:00Z"/>
          <w:rFonts w:ascii="Courier New" w:hAnsi="Courier New" w:cs="Courier New"/>
          <w:b/>
          <w:sz w:val="40"/>
          <w:szCs w:val="48"/>
        </w:rPr>
      </w:pPr>
      <w:r>
        <w:rPr>
          <w:rFonts w:ascii="Courier New" w:hAnsi="Courier New" w:cs="Courier New"/>
          <w:b/>
          <w:sz w:val="40"/>
          <w:szCs w:val="48"/>
        </w:rPr>
        <w:lastRenderedPageBreak/>
        <w:fldChar w:fldCharType="end"/>
      </w:r>
    </w:p>
    <w:p w14:paraId="3CCC785D" w14:textId="77777777" w:rsidR="00192CFD" w:rsidRDefault="00192CFD">
      <w:pPr>
        <w:rPr>
          <w:ins w:id="5" w:author="Dennis Mishel Uchuari Vera" w:date="2018-02-01T15:45:00Z"/>
          <w:rFonts w:ascii="Courier New" w:hAnsi="Courier New" w:cs="Courier New"/>
          <w:b/>
          <w:sz w:val="40"/>
          <w:szCs w:val="48"/>
        </w:rPr>
      </w:pPr>
      <w:ins w:id="6" w:author="Dennis Mishel Uchuari Vera" w:date="2018-02-01T15:45:00Z">
        <w:r>
          <w:rPr>
            <w:rFonts w:ascii="Courier New" w:hAnsi="Courier New" w:cs="Courier New"/>
            <w:b/>
            <w:sz w:val="40"/>
            <w:szCs w:val="48"/>
          </w:rPr>
          <w:br w:type="page"/>
        </w:r>
      </w:ins>
    </w:p>
    <w:p w14:paraId="17CC9D44" w14:textId="77777777" w:rsidR="00573017" w:rsidRPr="00F10294" w:rsidRDefault="00573017" w:rsidP="00EF2FAE">
      <w:pPr>
        <w:pStyle w:val="Textosinformato"/>
        <w:spacing w:line="276" w:lineRule="auto"/>
        <w:rPr>
          <w:rFonts w:ascii="Courier New" w:hAnsi="Courier New" w:cs="Courier New"/>
          <w:b/>
          <w:sz w:val="40"/>
          <w:szCs w:val="48"/>
        </w:rPr>
      </w:pPr>
    </w:p>
    <w:p w14:paraId="10A47A7B" w14:textId="77777777" w:rsidR="00C8257A" w:rsidRPr="00C3062A" w:rsidRDefault="00D61025" w:rsidP="00EF2FAE">
      <w:pPr>
        <w:pStyle w:val="EstiloMishelTFG"/>
        <w:numPr>
          <w:ilvl w:val="0"/>
          <w:numId w:val="25"/>
        </w:numPr>
        <w:spacing w:line="276" w:lineRule="auto"/>
        <w:outlineLvl w:val="0"/>
      </w:pPr>
      <w:bookmarkStart w:id="7" w:name="_Toc499993386"/>
      <w:bookmarkStart w:id="8" w:name="_Toc500783577"/>
      <w:commentRangeStart w:id="9"/>
      <w:r w:rsidRPr="00C3062A">
        <w:t>INTRODUCCIÓ</w:t>
      </w:r>
      <w:r w:rsidR="00A16A82" w:rsidRPr="00C3062A">
        <w:t>N</w:t>
      </w:r>
      <w:bookmarkEnd w:id="7"/>
      <w:bookmarkEnd w:id="8"/>
      <w:commentRangeEnd w:id="9"/>
      <w:r w:rsidR="00DB1614">
        <w:rPr>
          <w:rStyle w:val="Refdecomentario"/>
          <w:rFonts w:asciiTheme="minorHAnsi" w:eastAsiaTheme="minorHAnsi" w:hAnsiTheme="minorHAnsi" w:cstheme="minorBidi"/>
          <w:color w:val="auto"/>
          <w:spacing w:val="0"/>
          <w:kern w:val="0"/>
        </w:rPr>
        <w:commentReference w:id="9"/>
      </w:r>
    </w:p>
    <w:p w14:paraId="10FB68EC" w14:textId="77777777" w:rsidR="00DE43E1" w:rsidRDefault="00DE43E1" w:rsidP="00EF2FAE">
      <w:pPr>
        <w:pStyle w:val="Textosinformato"/>
        <w:spacing w:line="276" w:lineRule="auto"/>
        <w:rPr>
          <w:rFonts w:ascii="Courier New" w:hAnsi="Courier New" w:cs="Courier New"/>
        </w:rPr>
      </w:pPr>
    </w:p>
    <w:p w14:paraId="17F4EDF8" w14:textId="24528AF0" w:rsidR="00DE43E1" w:rsidRDefault="00DE43E1" w:rsidP="00EF2FAE">
      <w:pPr>
        <w:pStyle w:val="Textosinformato"/>
        <w:spacing w:line="276" w:lineRule="auto"/>
        <w:rPr>
          <w:rFonts w:ascii="Courier New" w:hAnsi="Courier New" w:cs="Courier New"/>
        </w:rPr>
      </w:pPr>
      <w:r>
        <w:rPr>
          <w:rFonts w:ascii="Courier New" w:hAnsi="Courier New" w:cs="Courier New"/>
        </w:rPr>
        <w:t xml:space="preserve">En este apartado se describirá la motivación inicial del proyecto, </w:t>
      </w:r>
      <w:r w:rsidR="00DB1614">
        <w:rPr>
          <w:rFonts w:ascii="Courier New" w:hAnsi="Courier New" w:cs="Courier New"/>
        </w:rPr>
        <w:t>sus aportaciones</w:t>
      </w:r>
      <w:r>
        <w:rPr>
          <w:rFonts w:ascii="Courier New" w:hAnsi="Courier New" w:cs="Courier New"/>
        </w:rPr>
        <w:t xml:space="preserve"> y una breve descripción de los datos utilizados en la realización de este TFG.</w:t>
      </w:r>
    </w:p>
    <w:p w14:paraId="2A59FA78" w14:textId="77777777" w:rsidR="00DE7708" w:rsidRDefault="00DE7708" w:rsidP="00EF2FAE">
      <w:pPr>
        <w:pStyle w:val="Ttulo1"/>
        <w:numPr>
          <w:ilvl w:val="1"/>
          <w:numId w:val="18"/>
        </w:numPr>
      </w:pPr>
      <w:bookmarkStart w:id="10" w:name="_Toc499993006"/>
      <w:bookmarkStart w:id="11" w:name="_Toc499993387"/>
      <w:bookmarkStart w:id="12" w:name="_Toc500783578"/>
      <w:r>
        <w:t>Motivación</w:t>
      </w:r>
      <w:bookmarkEnd w:id="10"/>
      <w:bookmarkEnd w:id="11"/>
      <w:bookmarkEnd w:id="12"/>
    </w:p>
    <w:p w14:paraId="58EA89FC" w14:textId="77777777" w:rsidR="00DE7708" w:rsidRDefault="00DE7708" w:rsidP="00EF2FAE">
      <w:pPr>
        <w:pStyle w:val="Textosinformato"/>
        <w:spacing w:line="276" w:lineRule="auto"/>
        <w:rPr>
          <w:rFonts w:ascii="Courier New" w:hAnsi="Courier New" w:cs="Courier New"/>
        </w:rPr>
      </w:pPr>
    </w:p>
    <w:p w14:paraId="38BC71D2" w14:textId="77777777" w:rsidR="00DE7708" w:rsidDel="00DB1614" w:rsidRDefault="00DE7708" w:rsidP="00EF2FAE">
      <w:pPr>
        <w:pStyle w:val="Textosinformato"/>
        <w:spacing w:line="276" w:lineRule="auto"/>
        <w:rPr>
          <w:del w:id="13" w:author="cvzcaoio" w:date="2018-01-22T08:29:00Z"/>
          <w:rFonts w:ascii="Courier New" w:hAnsi="Courier New" w:cs="Courier New"/>
        </w:rPr>
      </w:pPr>
      <w:r>
        <w:rPr>
          <w:rFonts w:ascii="Courier New" w:hAnsi="Courier New" w:cs="Courier New"/>
        </w:rPr>
        <w:t xml:space="preserve">El concepto de Datos Abiertos, es una filosofía que tiene como objetivo poner a disposición de la sociedad, de forma accesible y reutilizable, determinados tipos de datos para favorecer su integración en la cadena de valor, garantizar la transparencia y facilitar la interoperabilidad. </w:t>
      </w:r>
    </w:p>
    <w:p w14:paraId="306766FF" w14:textId="77777777" w:rsidR="00DB1614" w:rsidRDefault="00DB1614" w:rsidP="00EF2FAE">
      <w:pPr>
        <w:pStyle w:val="Textosinformato"/>
        <w:spacing w:line="276" w:lineRule="auto"/>
        <w:rPr>
          <w:rFonts w:ascii="Courier New" w:hAnsi="Courier New" w:cs="Courier New"/>
        </w:rPr>
      </w:pPr>
    </w:p>
    <w:p w14:paraId="09E71916" w14:textId="77777777"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Las administraciones públicas, quienes tienen control sobre grandes cantidades de datos de distinta naturaleza (geográfica, climática, científica, médica, artística, </w:t>
      </w:r>
      <w:r w:rsidR="00022068">
        <w:rPr>
          <w:rFonts w:ascii="Courier New" w:hAnsi="Courier New" w:cs="Courier New"/>
        </w:rPr>
        <w:t>etc.</w:t>
      </w:r>
      <w:r>
        <w:rPr>
          <w:rFonts w:ascii="Courier New" w:hAnsi="Courier New" w:cs="Courier New"/>
        </w:rPr>
        <w:t xml:space="preserve">) están continuamente publicando Datos Abiertos y, aunque todavía no es la forma más extendida, son cada vez más las que lo hacen utilizando la forma de Datos Enlazados. </w:t>
      </w:r>
    </w:p>
    <w:p w14:paraId="01BA094F" w14:textId="77777777" w:rsidR="00DE7708" w:rsidRDefault="00DE7708" w:rsidP="00EF2FAE">
      <w:pPr>
        <w:pStyle w:val="Textosinformato"/>
        <w:spacing w:line="276" w:lineRule="auto"/>
        <w:rPr>
          <w:rFonts w:ascii="Courier New" w:hAnsi="Courier New" w:cs="Courier New"/>
        </w:rPr>
      </w:pPr>
    </w:p>
    <w:p w14:paraId="5903C489" w14:textId="77777777"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Los Datos Enlazados se refieren a una forma de publicar datos que permite vincular datos distribuidos entre sí con el objetivo de construir la Nube de Datos Enlazados que pueda explorarse de forma automática por máquinas, de forma análoga a como la Web puede explorarse mediante enlaces por personas. </w:t>
      </w:r>
    </w:p>
    <w:p w14:paraId="00979564" w14:textId="77777777" w:rsidR="00DE7708" w:rsidRDefault="00DE7708" w:rsidP="00EF2FAE">
      <w:pPr>
        <w:pStyle w:val="Textosinformato"/>
        <w:spacing w:line="276" w:lineRule="auto"/>
        <w:rPr>
          <w:rFonts w:ascii="Courier New" w:hAnsi="Courier New" w:cs="Courier New"/>
        </w:rPr>
      </w:pPr>
    </w:p>
    <w:p w14:paraId="524ACABC" w14:textId="759855E1" w:rsidR="00DE7708" w:rsidRDefault="00DE7708" w:rsidP="00EF2FAE">
      <w:pPr>
        <w:pStyle w:val="Textosinformato"/>
        <w:spacing w:line="276" w:lineRule="auto"/>
        <w:rPr>
          <w:rFonts w:ascii="Courier New" w:hAnsi="Courier New" w:cs="Courier New"/>
        </w:rPr>
      </w:pPr>
      <w:r>
        <w:rPr>
          <w:rFonts w:ascii="Courier New" w:hAnsi="Courier New" w:cs="Courier New"/>
        </w:rPr>
        <w:t xml:space="preserve">Esta vinculación entre datos distribuidos permite dar mayor significancia a los datos publicados dado que en este formato se puede extraer mucha más información y de mayor utilidad que de </w:t>
      </w:r>
      <w:r w:rsidR="00DB1614">
        <w:rPr>
          <w:rFonts w:ascii="Courier New" w:hAnsi="Courier New" w:cs="Courier New"/>
        </w:rPr>
        <w:t xml:space="preserve">ficheros en formato </w:t>
      </w:r>
      <w:r>
        <w:rPr>
          <w:rFonts w:ascii="Courier New" w:hAnsi="Courier New" w:cs="Courier New"/>
        </w:rPr>
        <w:t>CSV</w:t>
      </w:r>
      <w:r w:rsidR="00DB1614">
        <w:rPr>
          <w:rFonts w:ascii="Courier New" w:hAnsi="Courier New" w:cs="Courier New"/>
        </w:rPr>
        <w:t xml:space="preserve"> o</w:t>
      </w:r>
      <w:r>
        <w:rPr>
          <w:rFonts w:ascii="Courier New" w:hAnsi="Courier New" w:cs="Courier New"/>
        </w:rPr>
        <w:t xml:space="preserve"> XML</w:t>
      </w:r>
      <w:r w:rsidR="00DB1614">
        <w:rPr>
          <w:rFonts w:ascii="Courier New" w:hAnsi="Courier New" w:cs="Courier New"/>
        </w:rPr>
        <w:t>, así como de</w:t>
      </w:r>
      <w:r>
        <w:rPr>
          <w:rFonts w:ascii="Courier New" w:hAnsi="Courier New" w:cs="Courier New"/>
        </w:rPr>
        <w:t xml:space="preserve"> otras formas de almacenaje. Esto permite que los datos publicados de esta forma sean más accesibles, reusables e integrables, características que se alinean con la filosofía de Datos Abiertos y, por tanto, permiten pensar en los Datos Enlazados como una solución tecnológica adecuada para dar soporte a los Datos abiertos.</w:t>
      </w:r>
    </w:p>
    <w:p w14:paraId="1A506AFD" w14:textId="77777777" w:rsidR="003A0DD3" w:rsidRDefault="00D65F22" w:rsidP="00EF2FAE">
      <w:pPr>
        <w:pStyle w:val="Ttulo1"/>
        <w:numPr>
          <w:ilvl w:val="1"/>
          <w:numId w:val="18"/>
        </w:numPr>
      </w:pPr>
      <w:bookmarkStart w:id="14" w:name="_Toc500783579"/>
      <w:bookmarkStart w:id="15" w:name="_Toc499993007"/>
      <w:bookmarkStart w:id="16" w:name="_Toc499993388"/>
      <w:r>
        <w:t>Marco teórico: Introducción al RDF</w:t>
      </w:r>
      <w:bookmarkEnd w:id="14"/>
      <w:r>
        <w:t xml:space="preserve"> </w:t>
      </w:r>
      <w:bookmarkEnd w:id="15"/>
      <w:bookmarkEnd w:id="16"/>
    </w:p>
    <w:p w14:paraId="1A251EF0" w14:textId="77777777" w:rsidR="00FB3F31" w:rsidRPr="00FB3F31" w:rsidRDefault="00FB3F31" w:rsidP="00EF2FAE"/>
    <w:p w14:paraId="1D20AB6A" w14:textId="6B34B650" w:rsidR="00D65F22" w:rsidRDefault="00D65F22" w:rsidP="00EF2FAE">
      <w:pPr>
        <w:rPr>
          <w:rFonts w:ascii="Courier New" w:hAnsi="Courier New" w:cs="Courier New"/>
          <w:sz w:val="21"/>
          <w:szCs w:val="21"/>
        </w:rPr>
      </w:pPr>
      <w:r w:rsidRPr="00D65F22">
        <w:rPr>
          <w:rFonts w:ascii="Courier New" w:hAnsi="Courier New" w:cs="Courier New"/>
          <w:sz w:val="21"/>
          <w:szCs w:val="21"/>
        </w:rPr>
        <w:t xml:space="preserve">Para la publicación </w:t>
      </w:r>
      <w:r>
        <w:rPr>
          <w:rFonts w:ascii="Courier New" w:hAnsi="Courier New" w:cs="Courier New"/>
          <w:sz w:val="21"/>
          <w:szCs w:val="21"/>
        </w:rPr>
        <w:t>e interconexión de los Da</w:t>
      </w:r>
      <w:r w:rsidR="00067392">
        <w:rPr>
          <w:rFonts w:ascii="Courier New" w:hAnsi="Courier New" w:cs="Courier New"/>
          <w:sz w:val="21"/>
          <w:szCs w:val="21"/>
        </w:rPr>
        <w:t>tos Enlazados, se usa</w:t>
      </w:r>
      <w:r w:rsidR="00DB1614">
        <w:rPr>
          <w:rFonts w:ascii="Courier New" w:hAnsi="Courier New" w:cs="Courier New"/>
          <w:sz w:val="21"/>
          <w:szCs w:val="21"/>
        </w:rPr>
        <w:t>n</w:t>
      </w:r>
      <w:r w:rsidR="00067392">
        <w:rPr>
          <w:rFonts w:ascii="Courier New" w:hAnsi="Courier New" w:cs="Courier New"/>
          <w:sz w:val="21"/>
          <w:szCs w:val="21"/>
        </w:rPr>
        <w:t xml:space="preserve"> RDF y URI</w:t>
      </w:r>
      <w:r>
        <w:rPr>
          <w:rFonts w:ascii="Courier New" w:hAnsi="Courier New" w:cs="Courier New"/>
          <w:sz w:val="21"/>
          <w:szCs w:val="21"/>
        </w:rPr>
        <w:t xml:space="preserve">. </w:t>
      </w:r>
      <w:r w:rsidR="00DB1614">
        <w:rPr>
          <w:rFonts w:ascii="Courier New" w:hAnsi="Courier New" w:cs="Courier New"/>
          <w:sz w:val="21"/>
          <w:szCs w:val="21"/>
        </w:rPr>
        <w:t xml:space="preserve">Para </w:t>
      </w:r>
      <w:r>
        <w:rPr>
          <w:rFonts w:ascii="Courier New" w:hAnsi="Courier New" w:cs="Courier New"/>
          <w:sz w:val="21"/>
          <w:szCs w:val="21"/>
        </w:rPr>
        <w:t>realizar consultas sobre esa información se utiliza SPARQL.</w:t>
      </w:r>
    </w:p>
    <w:p w14:paraId="095CCD44" w14:textId="77777777" w:rsidR="00DA3396" w:rsidRDefault="006310BE" w:rsidP="00EF2FAE">
      <w:pPr>
        <w:rPr>
          <w:rFonts w:ascii="Courier New" w:hAnsi="Courier New" w:cs="Courier New"/>
          <w:sz w:val="21"/>
          <w:szCs w:val="21"/>
        </w:rPr>
      </w:pPr>
      <w:commentRangeStart w:id="17"/>
      <w:r>
        <w:rPr>
          <w:rFonts w:ascii="Courier New" w:hAnsi="Courier New" w:cs="Courier New"/>
          <w:sz w:val="21"/>
          <w:szCs w:val="21"/>
        </w:rPr>
        <w:lastRenderedPageBreak/>
        <w:t>RDF es un m</w:t>
      </w:r>
      <w:r w:rsidR="00BF4C6C">
        <w:rPr>
          <w:rFonts w:ascii="Courier New" w:hAnsi="Courier New" w:cs="Courier New"/>
          <w:sz w:val="21"/>
          <w:szCs w:val="21"/>
        </w:rPr>
        <w:t>o</w:t>
      </w:r>
      <w:r>
        <w:rPr>
          <w:rFonts w:ascii="Courier New" w:hAnsi="Courier New" w:cs="Courier New"/>
          <w:sz w:val="21"/>
          <w:szCs w:val="21"/>
        </w:rPr>
        <w:t xml:space="preserve">delo estándar para el intercambio de información. </w:t>
      </w:r>
      <w:commentRangeStart w:id="18"/>
      <w:r>
        <w:rPr>
          <w:rFonts w:ascii="Courier New" w:hAnsi="Courier New" w:cs="Courier New"/>
          <w:sz w:val="21"/>
          <w:szCs w:val="21"/>
        </w:rPr>
        <w:t>Utiliza la estructura de enlaces de la Web</w:t>
      </w:r>
      <w:r w:rsidR="00067392">
        <w:rPr>
          <w:rFonts w:ascii="Courier New" w:hAnsi="Courier New" w:cs="Courier New"/>
          <w:sz w:val="21"/>
          <w:szCs w:val="21"/>
        </w:rPr>
        <w:t>, usa</w:t>
      </w:r>
      <w:r>
        <w:rPr>
          <w:rFonts w:ascii="Courier New" w:hAnsi="Courier New" w:cs="Courier New"/>
          <w:sz w:val="21"/>
          <w:szCs w:val="21"/>
        </w:rPr>
        <w:t xml:space="preserve"> URIs para designar </w:t>
      </w:r>
      <w:r w:rsidR="00DA3396">
        <w:rPr>
          <w:rFonts w:ascii="Courier New" w:hAnsi="Courier New" w:cs="Courier New"/>
          <w:sz w:val="21"/>
          <w:szCs w:val="21"/>
        </w:rPr>
        <w:t>relaciones entre objetos o recursos y a estos mismos</w:t>
      </w:r>
      <w:commentRangeEnd w:id="18"/>
      <w:r w:rsidR="00DB1614">
        <w:rPr>
          <w:rStyle w:val="Refdecomentario"/>
        </w:rPr>
        <w:commentReference w:id="18"/>
      </w:r>
      <w:r w:rsidR="00DA3396">
        <w:rPr>
          <w:rFonts w:ascii="Courier New" w:hAnsi="Courier New" w:cs="Courier New"/>
          <w:sz w:val="21"/>
          <w:szCs w:val="21"/>
        </w:rPr>
        <w:t>.</w:t>
      </w:r>
      <w:r w:rsidR="00FB3F31">
        <w:rPr>
          <w:rFonts w:ascii="Courier New" w:hAnsi="Courier New" w:cs="Courier New"/>
          <w:sz w:val="21"/>
          <w:szCs w:val="21"/>
        </w:rPr>
        <w:t xml:space="preserve"> A esta relación se la denomina </w:t>
      </w:r>
      <w:commentRangeStart w:id="19"/>
      <w:r w:rsidR="00FB3F31">
        <w:rPr>
          <w:rFonts w:ascii="Courier New" w:hAnsi="Courier New" w:cs="Courier New"/>
          <w:sz w:val="21"/>
          <w:szCs w:val="21"/>
        </w:rPr>
        <w:t>triple</w:t>
      </w:r>
      <w:commentRangeEnd w:id="19"/>
      <w:r w:rsidR="00221DDE">
        <w:rPr>
          <w:rStyle w:val="Refdecomentario"/>
        </w:rPr>
        <w:commentReference w:id="19"/>
      </w:r>
      <w:r w:rsidR="00FB3F31">
        <w:rPr>
          <w:rFonts w:ascii="Courier New" w:hAnsi="Courier New" w:cs="Courier New"/>
          <w:sz w:val="21"/>
          <w:szCs w:val="21"/>
        </w:rPr>
        <w:t>.</w:t>
      </w:r>
      <w:r w:rsidR="00DA3396">
        <w:rPr>
          <w:rFonts w:ascii="Courier New" w:hAnsi="Courier New" w:cs="Courier New"/>
          <w:sz w:val="21"/>
          <w:szCs w:val="21"/>
        </w:rPr>
        <w:t xml:space="preserve"> </w:t>
      </w:r>
    </w:p>
    <w:p w14:paraId="483B4F51" w14:textId="77777777" w:rsidR="00DA3396" w:rsidRDefault="00FB3F31" w:rsidP="00EF2FAE">
      <w:pPr>
        <w:rPr>
          <w:rFonts w:ascii="Courier New" w:hAnsi="Courier New" w:cs="Courier New"/>
          <w:sz w:val="21"/>
          <w:szCs w:val="21"/>
        </w:rPr>
      </w:pPr>
      <w:r>
        <w:rPr>
          <w:rFonts w:ascii="Courier New" w:hAnsi="Courier New" w:cs="Courier New"/>
          <w:sz w:val="21"/>
          <w:szCs w:val="21"/>
        </w:rPr>
        <w:t xml:space="preserve">Estos </w:t>
      </w:r>
      <w:r w:rsidR="00DA3396">
        <w:rPr>
          <w:rFonts w:ascii="Courier New" w:hAnsi="Courier New" w:cs="Courier New"/>
          <w:sz w:val="21"/>
          <w:szCs w:val="21"/>
        </w:rPr>
        <w:t>enlaces forma</w:t>
      </w:r>
      <w:r>
        <w:rPr>
          <w:rFonts w:ascii="Courier New" w:hAnsi="Courier New" w:cs="Courier New"/>
          <w:sz w:val="21"/>
          <w:szCs w:val="21"/>
        </w:rPr>
        <w:t>n</w:t>
      </w:r>
      <w:r w:rsidR="00DA3396">
        <w:rPr>
          <w:rFonts w:ascii="Courier New" w:hAnsi="Courier New" w:cs="Courier New"/>
          <w:sz w:val="21"/>
          <w:szCs w:val="21"/>
        </w:rPr>
        <w:t xml:space="preserve"> un grafo dirigido con etiquetas donde los nodos de cada enlace corresponde</w:t>
      </w:r>
      <w:r>
        <w:rPr>
          <w:rFonts w:ascii="Courier New" w:hAnsi="Courier New" w:cs="Courier New"/>
          <w:sz w:val="21"/>
          <w:szCs w:val="21"/>
        </w:rPr>
        <w:t>n a</w:t>
      </w:r>
      <w:r w:rsidR="00DA3396">
        <w:rPr>
          <w:rFonts w:ascii="Courier New" w:hAnsi="Courier New" w:cs="Courier New"/>
          <w:sz w:val="21"/>
          <w:szCs w:val="21"/>
        </w:rPr>
        <w:t xml:space="preserve"> recursos que mantienen una relación. Es decir, una tripleta se puede entender como atributos o características de los recursos. </w:t>
      </w:r>
    </w:p>
    <w:p w14:paraId="265EB74F" w14:textId="1EBCBABD" w:rsidR="00DA3396" w:rsidRDefault="00DA3396" w:rsidP="00EF2FAE">
      <w:pPr>
        <w:rPr>
          <w:rFonts w:ascii="Courier New" w:hAnsi="Courier New" w:cs="Courier New"/>
          <w:sz w:val="21"/>
          <w:szCs w:val="21"/>
        </w:rPr>
      </w:pPr>
      <w:r>
        <w:rPr>
          <w:rFonts w:ascii="Courier New" w:hAnsi="Courier New" w:cs="Courier New"/>
          <w:sz w:val="21"/>
          <w:szCs w:val="21"/>
        </w:rPr>
        <w:t>El modelo RDF se puede relacionar con el diseño orientado a objeto</w:t>
      </w:r>
      <w:ins w:id="20" w:author="cvzcaoio" w:date="2018-01-22T08:38:00Z">
        <w:r w:rsidR="00DA4806">
          <w:rPr>
            <w:rFonts w:ascii="Courier New" w:hAnsi="Courier New" w:cs="Courier New"/>
            <w:sz w:val="21"/>
            <w:szCs w:val="21"/>
          </w:rPr>
          <w:t>s,</w:t>
        </w:r>
      </w:ins>
      <w:r>
        <w:rPr>
          <w:rFonts w:ascii="Courier New" w:hAnsi="Courier New" w:cs="Courier New"/>
          <w:sz w:val="21"/>
          <w:szCs w:val="21"/>
        </w:rPr>
        <w:t xml:space="preserve"> donde un objeto tiene una serie de atributos. </w:t>
      </w:r>
      <w:r w:rsidR="00FB3F31">
        <w:rPr>
          <w:rFonts w:ascii="Courier New" w:hAnsi="Courier New" w:cs="Courier New"/>
          <w:sz w:val="21"/>
          <w:szCs w:val="21"/>
        </w:rPr>
        <w:t>De este modo en un</w:t>
      </w:r>
      <w:r>
        <w:rPr>
          <w:rFonts w:ascii="Courier New" w:hAnsi="Courier New" w:cs="Courier New"/>
          <w:sz w:val="21"/>
          <w:szCs w:val="21"/>
        </w:rPr>
        <w:t xml:space="preserve"> RDF</w:t>
      </w:r>
      <w:r w:rsidR="00FB3F31">
        <w:rPr>
          <w:rFonts w:ascii="Courier New" w:hAnsi="Courier New" w:cs="Courier New"/>
          <w:sz w:val="21"/>
          <w:szCs w:val="21"/>
        </w:rPr>
        <w:t xml:space="preserve"> se pu</w:t>
      </w:r>
      <w:r w:rsidR="00BF4C6C">
        <w:rPr>
          <w:rFonts w:ascii="Courier New" w:hAnsi="Courier New" w:cs="Courier New"/>
          <w:sz w:val="21"/>
          <w:szCs w:val="21"/>
        </w:rPr>
        <w:t>e</w:t>
      </w:r>
      <w:r w:rsidR="00FB3F31">
        <w:rPr>
          <w:rFonts w:ascii="Courier New" w:hAnsi="Courier New" w:cs="Courier New"/>
          <w:sz w:val="21"/>
          <w:szCs w:val="21"/>
        </w:rPr>
        <w:t>den distinguir tres tipos de objetos</w:t>
      </w:r>
      <w:r>
        <w:rPr>
          <w:rFonts w:ascii="Courier New" w:hAnsi="Courier New" w:cs="Courier New"/>
          <w:sz w:val="21"/>
          <w:szCs w:val="21"/>
        </w:rPr>
        <w:t>:</w:t>
      </w:r>
      <w:commentRangeEnd w:id="17"/>
      <w:r w:rsidR="00DA4806">
        <w:rPr>
          <w:rStyle w:val="Refdecomentario"/>
        </w:rPr>
        <w:commentReference w:id="17"/>
      </w:r>
    </w:p>
    <w:p w14:paraId="1AAB2639" w14:textId="77777777"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Recursos:</w:t>
      </w:r>
      <w:r w:rsidRPr="00FB3F31">
        <w:rPr>
          <w:rFonts w:ascii="Courier New" w:hAnsi="Courier New" w:cs="Courier New"/>
          <w:sz w:val="21"/>
          <w:szCs w:val="21"/>
        </w:rPr>
        <w:t xml:space="preserve"> Cualquier objeto existente identificado por una URI. </w:t>
      </w:r>
    </w:p>
    <w:p w14:paraId="32E607FD" w14:textId="77777777" w:rsidR="00DA3396" w:rsidRPr="00FB3F31" w:rsidRDefault="00DA3396"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Propiedades:</w:t>
      </w:r>
      <w:r w:rsidRPr="00FB3F31">
        <w:rPr>
          <w:rFonts w:ascii="Courier New" w:hAnsi="Courier New" w:cs="Courier New"/>
          <w:sz w:val="21"/>
          <w:szCs w:val="21"/>
        </w:rPr>
        <w:t xml:space="preserve"> Son características o atributos que se usan para describir recursos.</w:t>
      </w:r>
      <w:r w:rsidR="00C46E91">
        <w:rPr>
          <w:rFonts w:ascii="Courier New" w:hAnsi="Courier New" w:cs="Courier New"/>
          <w:sz w:val="21"/>
          <w:szCs w:val="21"/>
        </w:rPr>
        <w:t xml:space="preserve"> Se recogen en ontologías o vocabularios.</w:t>
      </w:r>
    </w:p>
    <w:p w14:paraId="3DCD3FFD" w14:textId="77777777" w:rsidR="00C76194" w:rsidRPr="00FB3F31" w:rsidRDefault="00C76194" w:rsidP="00EF2FAE">
      <w:pPr>
        <w:pStyle w:val="Prrafodelista"/>
        <w:numPr>
          <w:ilvl w:val="0"/>
          <w:numId w:val="22"/>
        </w:numPr>
        <w:rPr>
          <w:rFonts w:ascii="Courier New" w:hAnsi="Courier New" w:cs="Courier New"/>
          <w:sz w:val="21"/>
          <w:szCs w:val="21"/>
        </w:rPr>
      </w:pPr>
      <w:r w:rsidRPr="00D503DA">
        <w:rPr>
          <w:rFonts w:ascii="Courier New" w:hAnsi="Courier New" w:cs="Courier New"/>
          <w:b/>
          <w:sz w:val="21"/>
          <w:szCs w:val="21"/>
        </w:rPr>
        <w:t>Objeto</w:t>
      </w:r>
      <w:r w:rsidRPr="00FB3F31">
        <w:rPr>
          <w:rFonts w:ascii="Courier New" w:hAnsi="Courier New" w:cs="Courier New"/>
          <w:sz w:val="21"/>
          <w:szCs w:val="21"/>
        </w:rPr>
        <w:t>: C</w:t>
      </w:r>
      <w:r w:rsidR="00FB3F31">
        <w:rPr>
          <w:rFonts w:ascii="Courier New" w:hAnsi="Courier New" w:cs="Courier New"/>
          <w:sz w:val="21"/>
          <w:szCs w:val="21"/>
        </w:rPr>
        <w:t>orresponde al valor asociado al</w:t>
      </w:r>
      <w:r w:rsidRPr="00FB3F31">
        <w:rPr>
          <w:rFonts w:ascii="Courier New" w:hAnsi="Courier New" w:cs="Courier New"/>
          <w:sz w:val="21"/>
          <w:szCs w:val="21"/>
        </w:rPr>
        <w:t xml:space="preserve"> recurso para una determinada propiedad.</w:t>
      </w:r>
    </w:p>
    <w:p w14:paraId="061CA6E7" w14:textId="77777777" w:rsidR="00C76194" w:rsidRDefault="00C76194" w:rsidP="00EF2FAE">
      <w:pPr>
        <w:rPr>
          <w:rFonts w:ascii="Courier New" w:hAnsi="Courier New" w:cs="Courier New"/>
          <w:sz w:val="21"/>
          <w:szCs w:val="21"/>
        </w:rPr>
      </w:pPr>
    </w:p>
    <w:p w14:paraId="143BA52B" w14:textId="77777777" w:rsidR="00D65F22" w:rsidRDefault="00C76194" w:rsidP="00EF2FAE">
      <w:pPr>
        <w:jc w:val="center"/>
        <w:rPr>
          <w:rFonts w:ascii="Courier New" w:hAnsi="Courier New" w:cs="Courier New"/>
          <w:sz w:val="21"/>
          <w:szCs w:val="21"/>
        </w:rPr>
      </w:pPr>
      <w:r>
        <w:rPr>
          <w:noProof/>
          <w:lang w:eastAsia="es-ES"/>
        </w:rPr>
        <w:drawing>
          <wp:inline distT="0" distB="0" distL="0" distR="0" wp14:anchorId="1C108F36" wp14:editId="4252C549">
            <wp:extent cx="2390775" cy="84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90775" cy="847725"/>
                    </a:xfrm>
                    <a:prstGeom prst="rect">
                      <a:avLst/>
                    </a:prstGeom>
                  </pic:spPr>
                </pic:pic>
              </a:graphicData>
            </a:graphic>
          </wp:inline>
        </w:drawing>
      </w:r>
    </w:p>
    <w:p w14:paraId="4F3C0D68" w14:textId="3A0DDBF6" w:rsidR="00573017" w:rsidRPr="00081FAF" w:rsidRDefault="00573017" w:rsidP="00573017">
      <w:pPr>
        <w:pStyle w:val="Epgrafe"/>
        <w:jc w:val="center"/>
        <w:rPr>
          <w:color w:val="auto"/>
        </w:rPr>
      </w:pPr>
      <w:bookmarkStart w:id="21" w:name="_Toc500782682"/>
      <w:commentRangeStart w:id="22"/>
      <w:del w:id="23" w:author="cvzcaoio" w:date="2018-01-22T08:48:00Z">
        <w:r w:rsidRPr="00081FAF" w:rsidDel="00767A86">
          <w:rPr>
            <w:color w:val="auto"/>
          </w:rPr>
          <w:delText xml:space="preserve">Ilustración </w:delText>
        </w:r>
      </w:del>
      <w:ins w:id="24" w:author="cvzcaoio" w:date="2018-01-22T08:48:00Z">
        <w:r w:rsidR="00767A86">
          <w:rPr>
            <w:color w:val="auto"/>
          </w:rPr>
          <w:t>Figura</w:t>
        </w:r>
        <w:r w:rsidR="00767A86" w:rsidRPr="00081FAF">
          <w:rPr>
            <w:color w:val="auto"/>
          </w:rPr>
          <w:t xml:space="preserve"> </w:t>
        </w:r>
      </w:ins>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noProof/>
          <w:color w:val="auto"/>
        </w:rPr>
        <w:t>1</w:t>
      </w:r>
      <w:r w:rsidRPr="00081FAF">
        <w:rPr>
          <w:color w:val="auto"/>
        </w:rPr>
        <w:fldChar w:fldCharType="end"/>
      </w:r>
      <w:r w:rsidRPr="00081FAF">
        <w:rPr>
          <w:color w:val="auto"/>
        </w:rPr>
        <w:t>: Esquema tripleta RDF</w:t>
      </w:r>
      <w:bookmarkEnd w:id="21"/>
      <w:commentRangeEnd w:id="22"/>
      <w:r w:rsidR="00767A86">
        <w:rPr>
          <w:rStyle w:val="Refdecomentario"/>
          <w:b w:val="0"/>
          <w:bCs w:val="0"/>
          <w:color w:val="auto"/>
        </w:rPr>
        <w:commentReference w:id="22"/>
      </w:r>
    </w:p>
    <w:p w14:paraId="4DDB1DC1" w14:textId="77777777" w:rsidR="00113FE7" w:rsidRDefault="00E27E69" w:rsidP="00EF2FAE">
      <w:pPr>
        <w:rPr>
          <w:rFonts w:ascii="Courier New" w:hAnsi="Courier New" w:cs="Courier New"/>
          <w:sz w:val="21"/>
          <w:szCs w:val="21"/>
        </w:rPr>
      </w:pPr>
      <w:r>
        <w:rPr>
          <w:rFonts w:ascii="Courier New" w:hAnsi="Courier New" w:cs="Courier New"/>
          <w:sz w:val="21"/>
          <w:szCs w:val="21"/>
        </w:rPr>
        <w:t>La sintaxis básica de RDF es XML</w:t>
      </w:r>
      <w:r w:rsidR="00D503DA">
        <w:rPr>
          <w:rFonts w:ascii="Courier New" w:hAnsi="Courier New" w:cs="Courier New"/>
          <w:sz w:val="21"/>
          <w:szCs w:val="21"/>
        </w:rPr>
        <w:t>,</w:t>
      </w:r>
      <w:r w:rsidR="00113FE7">
        <w:rPr>
          <w:rFonts w:ascii="Courier New" w:hAnsi="Courier New" w:cs="Courier New"/>
          <w:sz w:val="21"/>
          <w:szCs w:val="21"/>
        </w:rPr>
        <w:t xml:space="preserve"> </w:t>
      </w:r>
      <w:r w:rsidR="00D503DA">
        <w:rPr>
          <w:rFonts w:ascii="Courier New" w:hAnsi="Courier New" w:cs="Courier New"/>
          <w:sz w:val="21"/>
          <w:szCs w:val="21"/>
        </w:rPr>
        <w:t xml:space="preserve">que da como resultado RDF/XML, </w:t>
      </w:r>
      <w:r>
        <w:rPr>
          <w:rFonts w:ascii="Courier New" w:hAnsi="Courier New" w:cs="Courier New"/>
          <w:sz w:val="21"/>
          <w:szCs w:val="21"/>
        </w:rPr>
        <w:t xml:space="preserve">pero también se puede representar en otros formatos como Turtle, </w:t>
      </w:r>
      <w:r w:rsidR="00113FE7">
        <w:rPr>
          <w:rFonts w:ascii="Courier New" w:hAnsi="Courier New" w:cs="Courier New"/>
          <w:sz w:val="21"/>
          <w:szCs w:val="21"/>
        </w:rPr>
        <w:t>JSON-LD</w:t>
      </w:r>
      <w:r>
        <w:rPr>
          <w:rFonts w:ascii="Courier New" w:hAnsi="Courier New" w:cs="Courier New"/>
          <w:sz w:val="21"/>
          <w:szCs w:val="21"/>
        </w:rPr>
        <w:t xml:space="preserve">, N-Quads, etc. </w:t>
      </w:r>
    </w:p>
    <w:p w14:paraId="6A11602F" w14:textId="77777777" w:rsidR="00113FE7" w:rsidRDefault="00113FE7" w:rsidP="00EF2FAE">
      <w:pPr>
        <w:rPr>
          <w:rFonts w:ascii="Courier New" w:hAnsi="Courier New" w:cs="Courier New"/>
          <w:sz w:val="21"/>
          <w:szCs w:val="21"/>
        </w:rPr>
      </w:pPr>
      <w:r>
        <w:rPr>
          <w:noProof/>
          <w:lang w:eastAsia="es-ES"/>
        </w:rPr>
        <w:drawing>
          <wp:inline distT="0" distB="0" distL="0" distR="0" wp14:anchorId="7C6763F9" wp14:editId="25733B39">
            <wp:extent cx="5400040" cy="139919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1399196"/>
                    </a:xfrm>
                    <a:prstGeom prst="rect">
                      <a:avLst/>
                    </a:prstGeom>
                  </pic:spPr>
                </pic:pic>
              </a:graphicData>
            </a:graphic>
          </wp:inline>
        </w:drawing>
      </w:r>
    </w:p>
    <w:p w14:paraId="37A3DA91" w14:textId="75619804" w:rsidR="00573017" w:rsidRPr="00081FAF" w:rsidRDefault="00573017" w:rsidP="00573017">
      <w:pPr>
        <w:pStyle w:val="Epgrafe"/>
        <w:jc w:val="center"/>
        <w:rPr>
          <w:color w:val="auto"/>
        </w:rPr>
      </w:pPr>
      <w:bookmarkStart w:id="25" w:name="_Toc500782683"/>
      <w:commentRangeStart w:id="26"/>
      <w:del w:id="27" w:author="cvzcaoio" w:date="2018-01-22T08:49:00Z">
        <w:r w:rsidRPr="00081FAF" w:rsidDel="00767A86">
          <w:rPr>
            <w:color w:val="auto"/>
          </w:rPr>
          <w:delText xml:space="preserve">Ilustración </w:delText>
        </w:r>
      </w:del>
      <w:ins w:id="28" w:author="cvzcaoio" w:date="2018-01-22T08:49:00Z">
        <w:r w:rsidR="00767A86">
          <w:rPr>
            <w:color w:val="auto"/>
          </w:rPr>
          <w:t>Figura</w:t>
        </w:r>
        <w:r w:rsidR="00767A86" w:rsidRPr="00081FAF">
          <w:rPr>
            <w:color w:val="auto"/>
          </w:rPr>
          <w:t xml:space="preserve"> </w:t>
        </w:r>
      </w:ins>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2</w:t>
      </w:r>
      <w:r w:rsidRPr="00081FAF">
        <w:rPr>
          <w:color w:val="auto"/>
        </w:rPr>
        <w:fldChar w:fldCharType="end"/>
      </w:r>
      <w:r w:rsidRPr="00081FAF">
        <w:rPr>
          <w:color w:val="auto"/>
        </w:rPr>
        <w:t>: RDF en formato RDF/XML</w:t>
      </w:r>
      <w:bookmarkEnd w:id="25"/>
      <w:commentRangeEnd w:id="26"/>
      <w:r w:rsidR="00767A86">
        <w:rPr>
          <w:rStyle w:val="Refdecomentario"/>
          <w:b w:val="0"/>
          <w:bCs w:val="0"/>
          <w:color w:val="auto"/>
        </w:rPr>
        <w:commentReference w:id="26"/>
      </w:r>
    </w:p>
    <w:p w14:paraId="2404D14E" w14:textId="77777777" w:rsidR="00EE316E" w:rsidRDefault="00EE316E" w:rsidP="00EF2FAE">
      <w:pPr>
        <w:rPr>
          <w:rFonts w:ascii="Courier New" w:hAnsi="Courier New" w:cs="Courier New"/>
          <w:sz w:val="21"/>
          <w:szCs w:val="21"/>
        </w:rPr>
      </w:pPr>
      <w:commentRangeStart w:id="29"/>
      <w:r>
        <w:rPr>
          <w:rFonts w:ascii="Courier New" w:hAnsi="Courier New" w:cs="Courier New"/>
          <w:sz w:val="21"/>
          <w:szCs w:val="21"/>
        </w:rPr>
        <w:t xml:space="preserve">Al representarse RDF </w:t>
      </w:r>
      <w:commentRangeEnd w:id="29"/>
      <w:r w:rsidR="00767A86">
        <w:rPr>
          <w:rStyle w:val="Refdecomentario"/>
        </w:rPr>
        <w:commentReference w:id="29"/>
      </w:r>
      <w:r>
        <w:rPr>
          <w:rFonts w:ascii="Courier New" w:hAnsi="Courier New" w:cs="Courier New"/>
          <w:sz w:val="21"/>
          <w:szCs w:val="21"/>
        </w:rPr>
        <w:t xml:space="preserve">se pueden usar </w:t>
      </w:r>
      <w:proofErr w:type="spellStart"/>
      <w:r>
        <w:rPr>
          <w:rFonts w:ascii="Courier New" w:hAnsi="Courier New" w:cs="Courier New"/>
          <w:sz w:val="21"/>
          <w:szCs w:val="21"/>
        </w:rPr>
        <w:t>namespaces</w:t>
      </w:r>
      <w:proofErr w:type="spellEnd"/>
      <w:r>
        <w:rPr>
          <w:rFonts w:ascii="Courier New" w:hAnsi="Courier New" w:cs="Courier New"/>
          <w:sz w:val="21"/>
          <w:szCs w:val="21"/>
        </w:rPr>
        <w:t xml:space="preserve"> para agrupar </w:t>
      </w:r>
      <w:proofErr w:type="spellStart"/>
      <w:r w:rsidR="00022068">
        <w:rPr>
          <w:rFonts w:ascii="Courier New" w:hAnsi="Courier New" w:cs="Courier New"/>
          <w:sz w:val="21"/>
          <w:szCs w:val="21"/>
        </w:rPr>
        <w:t>URIs</w:t>
      </w:r>
      <w:proofErr w:type="spellEnd"/>
      <w:r>
        <w:rPr>
          <w:rFonts w:ascii="Courier New" w:hAnsi="Courier New" w:cs="Courier New"/>
          <w:sz w:val="21"/>
          <w:szCs w:val="21"/>
        </w:rPr>
        <w:t>.</w:t>
      </w:r>
    </w:p>
    <w:p w14:paraId="67DE7500" w14:textId="77777777" w:rsidR="00EE316E" w:rsidRDefault="00C46E91" w:rsidP="00EF2FAE">
      <w:pPr>
        <w:rPr>
          <w:rFonts w:ascii="Courier New" w:hAnsi="Courier New" w:cs="Courier New"/>
          <w:sz w:val="21"/>
          <w:szCs w:val="21"/>
        </w:rPr>
      </w:pPr>
      <w:r>
        <w:rPr>
          <w:noProof/>
          <w:lang w:eastAsia="es-ES"/>
        </w:rPr>
        <w:drawing>
          <wp:inline distT="0" distB="0" distL="0" distR="0" wp14:anchorId="50B3C59C" wp14:editId="1BB0CB97">
            <wp:extent cx="5400040" cy="9336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933612"/>
                    </a:xfrm>
                    <a:prstGeom prst="rect">
                      <a:avLst/>
                    </a:prstGeom>
                  </pic:spPr>
                </pic:pic>
              </a:graphicData>
            </a:graphic>
          </wp:inline>
        </w:drawing>
      </w:r>
    </w:p>
    <w:p w14:paraId="5C3B6EC5" w14:textId="77777777" w:rsidR="00362195" w:rsidRPr="00081FAF" w:rsidRDefault="00573017" w:rsidP="00573017">
      <w:pPr>
        <w:pStyle w:val="Epgrafe"/>
        <w:jc w:val="center"/>
        <w:rPr>
          <w:color w:val="auto"/>
        </w:rPr>
      </w:pPr>
      <w:bookmarkStart w:id="30" w:name="_Toc500782684"/>
      <w:r w:rsidRPr="00081FAF">
        <w:rPr>
          <w:color w:val="auto"/>
        </w:rPr>
        <w:lastRenderedPageBreak/>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RDF en formato TURTLE haciendo uso de namespaces</w:t>
      </w:r>
      <w:bookmarkEnd w:id="30"/>
    </w:p>
    <w:p w14:paraId="6F155960" w14:textId="77777777" w:rsidR="00EE316E" w:rsidRDefault="00EE316E" w:rsidP="00EF2FAE">
      <w:pPr>
        <w:rPr>
          <w:rFonts w:ascii="Courier New" w:hAnsi="Courier New" w:cs="Courier New"/>
          <w:sz w:val="21"/>
          <w:szCs w:val="21"/>
        </w:rPr>
      </w:pPr>
      <w:r>
        <w:rPr>
          <w:noProof/>
          <w:lang w:eastAsia="es-ES"/>
        </w:rPr>
        <w:drawing>
          <wp:inline distT="0" distB="0" distL="0" distR="0" wp14:anchorId="687F1221" wp14:editId="6DE7779E">
            <wp:extent cx="5400040" cy="42770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427702"/>
                    </a:xfrm>
                    <a:prstGeom prst="rect">
                      <a:avLst/>
                    </a:prstGeom>
                  </pic:spPr>
                </pic:pic>
              </a:graphicData>
            </a:graphic>
          </wp:inline>
        </w:drawing>
      </w:r>
    </w:p>
    <w:p w14:paraId="2112A19A" w14:textId="77777777" w:rsidR="00362195" w:rsidRPr="00081FAF" w:rsidRDefault="00573017" w:rsidP="00573017">
      <w:pPr>
        <w:pStyle w:val="Epgrafe"/>
        <w:jc w:val="center"/>
        <w:rPr>
          <w:color w:val="auto"/>
        </w:rPr>
      </w:pPr>
      <w:bookmarkStart w:id="31" w:name="_Toc500782685"/>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RDF en formato TURTLE sin namespace</w:t>
      </w:r>
      <w:bookmarkEnd w:id="31"/>
    </w:p>
    <w:p w14:paraId="62CE4FCF" w14:textId="77777777" w:rsidR="003A0DD3" w:rsidRDefault="004049A2" w:rsidP="00EF2FAE">
      <w:pPr>
        <w:rPr>
          <w:rFonts w:ascii="Courier New" w:hAnsi="Courier New" w:cs="Courier New"/>
          <w:sz w:val="21"/>
          <w:szCs w:val="21"/>
        </w:rPr>
      </w:pPr>
      <w:r>
        <w:rPr>
          <w:rFonts w:ascii="Courier New" w:hAnsi="Courier New" w:cs="Courier New"/>
          <w:sz w:val="21"/>
          <w:szCs w:val="21"/>
        </w:rPr>
        <w:t xml:space="preserve">SPARQL por otro lado, </w:t>
      </w:r>
      <w:r w:rsidRPr="004049A2">
        <w:rPr>
          <w:rFonts w:ascii="Courier New" w:hAnsi="Courier New" w:cs="Courier New"/>
          <w:sz w:val="21"/>
          <w:szCs w:val="21"/>
        </w:rPr>
        <w:t xml:space="preserve">es </w:t>
      </w:r>
      <w:r w:rsidR="00C90D44" w:rsidRPr="004049A2">
        <w:rPr>
          <w:rFonts w:ascii="Courier New" w:hAnsi="Courier New" w:cs="Courier New"/>
          <w:sz w:val="21"/>
          <w:szCs w:val="21"/>
        </w:rPr>
        <w:t xml:space="preserve">un lenguaje estandarizado </w:t>
      </w:r>
      <w:r w:rsidRPr="004049A2">
        <w:rPr>
          <w:rFonts w:ascii="Courier New" w:hAnsi="Courier New" w:cs="Courier New"/>
          <w:sz w:val="21"/>
          <w:szCs w:val="21"/>
        </w:rPr>
        <w:t>de</w:t>
      </w:r>
      <w:r w:rsidR="00C90D44" w:rsidRPr="004049A2">
        <w:rPr>
          <w:rFonts w:ascii="Courier New" w:hAnsi="Courier New" w:cs="Courier New"/>
          <w:sz w:val="21"/>
          <w:szCs w:val="21"/>
        </w:rPr>
        <w:t xml:space="preserve"> consulta sobre RDF.</w:t>
      </w:r>
      <w:r w:rsidRPr="004049A2">
        <w:rPr>
          <w:rFonts w:ascii="Courier New" w:hAnsi="Courier New" w:cs="Courier New"/>
          <w:sz w:val="21"/>
          <w:szCs w:val="21"/>
        </w:rPr>
        <w:t xml:space="preserve"> </w:t>
      </w:r>
    </w:p>
    <w:p w14:paraId="1FD8A140" w14:textId="77777777" w:rsidR="001E5BE0" w:rsidRDefault="001E5BE0" w:rsidP="00EF2FAE">
      <w:pPr>
        <w:jc w:val="center"/>
        <w:rPr>
          <w:rFonts w:ascii="Courier New" w:hAnsi="Courier New" w:cs="Courier New"/>
          <w:sz w:val="21"/>
          <w:szCs w:val="21"/>
        </w:rPr>
      </w:pPr>
      <w:r>
        <w:rPr>
          <w:noProof/>
          <w:lang w:eastAsia="es-ES"/>
        </w:rPr>
        <w:drawing>
          <wp:inline distT="0" distB="0" distL="0" distR="0" wp14:anchorId="63E4DD5C" wp14:editId="5E0D0117">
            <wp:extent cx="4410075" cy="6953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10075" cy="695325"/>
                    </a:xfrm>
                    <a:prstGeom prst="rect">
                      <a:avLst/>
                    </a:prstGeom>
                  </pic:spPr>
                </pic:pic>
              </a:graphicData>
            </a:graphic>
          </wp:inline>
        </w:drawing>
      </w:r>
    </w:p>
    <w:p w14:paraId="54AEE10D" w14:textId="77777777" w:rsidR="00362195" w:rsidRPr="00081FAF" w:rsidRDefault="00573017" w:rsidP="00573017">
      <w:pPr>
        <w:pStyle w:val="Epgrafe"/>
        <w:jc w:val="center"/>
        <w:rPr>
          <w:color w:val="auto"/>
        </w:rPr>
      </w:pPr>
      <w:bookmarkStart w:id="32" w:name="_Toc500782686"/>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Query SPARQL</w:t>
      </w:r>
      <w:bookmarkEnd w:id="32"/>
    </w:p>
    <w:p w14:paraId="53FC9087" w14:textId="77777777" w:rsidR="00DE7708" w:rsidRDefault="00DE7708" w:rsidP="00EF2FAE">
      <w:pPr>
        <w:pStyle w:val="Ttulo1"/>
        <w:numPr>
          <w:ilvl w:val="1"/>
          <w:numId w:val="18"/>
        </w:numPr>
      </w:pPr>
      <w:bookmarkStart w:id="33" w:name="_Toc499993008"/>
      <w:bookmarkStart w:id="34" w:name="_Toc499993389"/>
      <w:bookmarkStart w:id="35" w:name="_Toc500783580"/>
      <w:commentRangeStart w:id="36"/>
      <w:r w:rsidRPr="00DE7708">
        <w:t>Descripción y situación del trabajo</w:t>
      </w:r>
      <w:bookmarkEnd w:id="33"/>
      <w:bookmarkEnd w:id="34"/>
      <w:bookmarkEnd w:id="35"/>
      <w:commentRangeEnd w:id="36"/>
      <w:r w:rsidR="00820A5A">
        <w:rPr>
          <w:rStyle w:val="Refdecomentario"/>
          <w:rFonts w:asciiTheme="minorHAnsi" w:eastAsiaTheme="minorHAnsi" w:hAnsiTheme="minorHAnsi" w:cstheme="minorBidi"/>
          <w:b w:val="0"/>
          <w:bCs w:val="0"/>
          <w:color w:val="auto"/>
        </w:rPr>
        <w:commentReference w:id="36"/>
      </w:r>
    </w:p>
    <w:p w14:paraId="1B417EF6" w14:textId="77777777" w:rsidR="00DE7708" w:rsidRDefault="00DE7708" w:rsidP="00EF2FAE"/>
    <w:p w14:paraId="3AB056C5" w14:textId="1B4EFA9A" w:rsidR="00DE7708" w:rsidRDefault="00DE7708" w:rsidP="00EF2FAE">
      <w:pPr>
        <w:rPr>
          <w:rFonts w:ascii="Courier New" w:hAnsi="Courier New" w:cs="Courier New"/>
          <w:sz w:val="21"/>
          <w:szCs w:val="21"/>
        </w:rPr>
      </w:pPr>
      <w:commentRangeStart w:id="37"/>
      <w:r w:rsidRPr="00DE7708">
        <w:rPr>
          <w:rFonts w:ascii="Courier New" w:hAnsi="Courier New" w:cs="Courier New"/>
          <w:sz w:val="21"/>
          <w:szCs w:val="21"/>
        </w:rPr>
        <w:t xml:space="preserve">Este </w:t>
      </w:r>
      <w:r>
        <w:rPr>
          <w:rFonts w:ascii="Courier New" w:hAnsi="Courier New" w:cs="Courier New"/>
          <w:sz w:val="21"/>
          <w:szCs w:val="21"/>
        </w:rPr>
        <w:t xml:space="preserve">TFG </w:t>
      </w:r>
      <w:ins w:id="38" w:author="cvzcaoio" w:date="2018-01-22T08:53:00Z">
        <w:r w:rsidR="00767A86">
          <w:rPr>
            <w:rFonts w:ascii="Courier New" w:hAnsi="Courier New" w:cs="Courier New"/>
            <w:sz w:val="21"/>
            <w:szCs w:val="21"/>
          </w:rPr>
          <w:t>tiene como objetivo principal</w:t>
        </w:r>
      </w:ins>
      <w:del w:id="39" w:author="cvzcaoio" w:date="2018-01-22T08:52:00Z">
        <w:r w:rsidDel="00767A86">
          <w:rPr>
            <w:rFonts w:ascii="Courier New" w:hAnsi="Courier New" w:cs="Courier New"/>
            <w:sz w:val="21"/>
            <w:szCs w:val="21"/>
          </w:rPr>
          <w:delText>consistirá básicamente en</w:delText>
        </w:r>
      </w:del>
      <w:r>
        <w:rPr>
          <w:rFonts w:ascii="Courier New" w:hAnsi="Courier New" w:cs="Courier New"/>
          <w:sz w:val="21"/>
          <w:szCs w:val="21"/>
        </w:rPr>
        <w:t xml:space="preserve"> la creaci</w:t>
      </w:r>
      <w:r w:rsidR="003A0DD3">
        <w:rPr>
          <w:rFonts w:ascii="Courier New" w:hAnsi="Courier New" w:cs="Courier New"/>
          <w:sz w:val="21"/>
          <w:szCs w:val="21"/>
        </w:rPr>
        <w:t xml:space="preserve">ón de </w:t>
      </w:r>
      <w:r w:rsidR="00893EDE">
        <w:rPr>
          <w:rFonts w:ascii="Courier New" w:hAnsi="Courier New" w:cs="Courier New"/>
          <w:sz w:val="21"/>
          <w:szCs w:val="21"/>
        </w:rPr>
        <w:t>D</w:t>
      </w:r>
      <w:r w:rsidR="003A0DD3">
        <w:rPr>
          <w:rFonts w:ascii="Courier New" w:hAnsi="Courier New" w:cs="Courier New"/>
          <w:sz w:val="21"/>
          <w:szCs w:val="21"/>
        </w:rPr>
        <w:t xml:space="preserve">atos Enlazados siguiendo las especificaciones de este paradigma de publicación de información. </w:t>
      </w:r>
      <w:r w:rsidR="006310BE">
        <w:rPr>
          <w:rFonts w:ascii="Courier New" w:hAnsi="Courier New" w:cs="Courier New"/>
          <w:sz w:val="21"/>
          <w:szCs w:val="21"/>
        </w:rPr>
        <w:t>Se creará</w:t>
      </w:r>
      <w:r w:rsidR="003A0DD3">
        <w:rPr>
          <w:rFonts w:ascii="Courier New" w:hAnsi="Courier New" w:cs="Courier New"/>
          <w:sz w:val="21"/>
          <w:szCs w:val="21"/>
        </w:rPr>
        <w:t>n un conjunto de RDFs partiendo de información publicada en Open Data Euskadi.</w:t>
      </w:r>
      <w:commentRangeEnd w:id="37"/>
      <w:r w:rsidR="00767A86">
        <w:rPr>
          <w:rStyle w:val="Refdecomentario"/>
        </w:rPr>
        <w:commentReference w:id="37"/>
      </w:r>
    </w:p>
    <w:p w14:paraId="19FD8E46" w14:textId="77777777" w:rsidR="00893EDE" w:rsidRDefault="00C46E91" w:rsidP="00EF2FAE">
      <w:pPr>
        <w:rPr>
          <w:rFonts w:ascii="Courier New" w:hAnsi="Courier New" w:cs="Courier New"/>
          <w:sz w:val="21"/>
          <w:szCs w:val="21"/>
        </w:rPr>
      </w:pPr>
      <w:commentRangeStart w:id="40"/>
      <w:r>
        <w:rPr>
          <w:rFonts w:ascii="Courier New" w:hAnsi="Courier New" w:cs="Courier New"/>
          <w:sz w:val="21"/>
          <w:szCs w:val="21"/>
        </w:rPr>
        <w:t xml:space="preserve">Partiendo de </w:t>
      </w:r>
      <w:commentRangeStart w:id="41"/>
      <w:r>
        <w:rPr>
          <w:rFonts w:ascii="Courier New" w:hAnsi="Courier New" w:cs="Courier New"/>
          <w:sz w:val="21"/>
          <w:szCs w:val="21"/>
        </w:rPr>
        <w:t>esta información</w:t>
      </w:r>
      <w:r w:rsidR="003A0DD3">
        <w:rPr>
          <w:rFonts w:ascii="Courier New" w:hAnsi="Courier New" w:cs="Courier New"/>
          <w:sz w:val="21"/>
          <w:szCs w:val="21"/>
        </w:rPr>
        <w:t xml:space="preserve"> </w:t>
      </w:r>
      <w:commentRangeEnd w:id="41"/>
      <w:r w:rsidR="00767A86">
        <w:rPr>
          <w:rStyle w:val="Refdecomentario"/>
        </w:rPr>
        <w:commentReference w:id="41"/>
      </w:r>
      <w:r w:rsidR="003A0DD3">
        <w:rPr>
          <w:rFonts w:ascii="Courier New" w:hAnsi="Courier New" w:cs="Courier New"/>
          <w:sz w:val="21"/>
          <w:szCs w:val="21"/>
        </w:rPr>
        <w:t xml:space="preserve">contenida en </w:t>
      </w:r>
      <w:commentRangeStart w:id="42"/>
      <w:proofErr w:type="spellStart"/>
      <w:r w:rsidR="003A0DD3">
        <w:rPr>
          <w:rFonts w:ascii="Courier New" w:hAnsi="Courier New" w:cs="Courier New"/>
          <w:sz w:val="21"/>
          <w:szCs w:val="21"/>
        </w:rPr>
        <w:t>CSVs</w:t>
      </w:r>
      <w:commentRangeEnd w:id="42"/>
      <w:proofErr w:type="spellEnd"/>
      <w:r w:rsidR="00767A86">
        <w:rPr>
          <w:rStyle w:val="Refdecomentario"/>
        </w:rPr>
        <w:commentReference w:id="42"/>
      </w:r>
      <w:r w:rsidR="003A0DD3">
        <w:rPr>
          <w:rFonts w:ascii="Courier New" w:hAnsi="Courier New" w:cs="Courier New"/>
          <w:sz w:val="21"/>
          <w:szCs w:val="21"/>
        </w:rPr>
        <w:t xml:space="preserve">, se creará una </w:t>
      </w:r>
      <w:commentRangeStart w:id="43"/>
      <w:r w:rsidR="003A0DD3">
        <w:rPr>
          <w:rFonts w:ascii="Courier New" w:hAnsi="Courier New" w:cs="Courier New"/>
          <w:sz w:val="21"/>
          <w:szCs w:val="21"/>
        </w:rPr>
        <w:t xml:space="preserve">estructura </w:t>
      </w:r>
      <w:commentRangeEnd w:id="43"/>
      <w:r w:rsidR="00767A86">
        <w:rPr>
          <w:rStyle w:val="Refdecomentario"/>
        </w:rPr>
        <w:commentReference w:id="43"/>
      </w:r>
      <w:r w:rsidR="00D402DB">
        <w:rPr>
          <w:rFonts w:ascii="Courier New" w:hAnsi="Courier New" w:cs="Courier New"/>
          <w:sz w:val="21"/>
          <w:szCs w:val="21"/>
        </w:rPr>
        <w:t xml:space="preserve">para cada </w:t>
      </w:r>
      <w:r>
        <w:rPr>
          <w:rFonts w:ascii="Courier New" w:hAnsi="Courier New" w:cs="Courier New"/>
          <w:sz w:val="21"/>
          <w:szCs w:val="21"/>
        </w:rPr>
        <w:t>uno de ellos</w:t>
      </w:r>
      <w:r w:rsidR="00D402DB">
        <w:rPr>
          <w:rFonts w:ascii="Courier New" w:hAnsi="Courier New" w:cs="Courier New"/>
          <w:sz w:val="21"/>
          <w:szCs w:val="21"/>
        </w:rPr>
        <w:t xml:space="preserve"> </w:t>
      </w:r>
      <w:r w:rsidR="003A0DD3">
        <w:rPr>
          <w:rFonts w:ascii="Courier New" w:hAnsi="Courier New" w:cs="Courier New"/>
          <w:sz w:val="21"/>
          <w:szCs w:val="21"/>
        </w:rPr>
        <w:t>que permitirá generar RDF.</w:t>
      </w:r>
      <w:r w:rsidR="00893EDE">
        <w:rPr>
          <w:rFonts w:ascii="Courier New" w:hAnsi="Courier New" w:cs="Courier New"/>
          <w:sz w:val="21"/>
          <w:szCs w:val="21"/>
        </w:rPr>
        <w:t xml:space="preserve"> Posteriormente se validará la calidad de los </w:t>
      </w:r>
      <w:r w:rsidR="00022068">
        <w:rPr>
          <w:rFonts w:ascii="Courier New" w:hAnsi="Courier New" w:cs="Courier New"/>
          <w:sz w:val="21"/>
          <w:szCs w:val="21"/>
        </w:rPr>
        <w:t>RDFs</w:t>
      </w:r>
      <w:r w:rsidR="00893EDE">
        <w:rPr>
          <w:rFonts w:ascii="Courier New" w:hAnsi="Courier New" w:cs="Courier New"/>
          <w:sz w:val="21"/>
          <w:szCs w:val="21"/>
        </w:rPr>
        <w:t xml:space="preserve"> generados siguiendo unas directrices adecuadas a cada uno</w:t>
      </w:r>
      <w:r>
        <w:rPr>
          <w:rFonts w:ascii="Courier New" w:hAnsi="Courier New" w:cs="Courier New"/>
          <w:sz w:val="21"/>
          <w:szCs w:val="21"/>
        </w:rPr>
        <w:t xml:space="preserve">. </w:t>
      </w:r>
      <w:commentRangeStart w:id="44"/>
      <w:r>
        <w:rPr>
          <w:rFonts w:ascii="Courier New" w:hAnsi="Courier New" w:cs="Courier New"/>
          <w:sz w:val="21"/>
          <w:szCs w:val="21"/>
        </w:rPr>
        <w:t>Posteriormente</w:t>
      </w:r>
      <w:r w:rsidR="00C70803">
        <w:rPr>
          <w:rFonts w:ascii="Courier New" w:hAnsi="Courier New" w:cs="Courier New"/>
          <w:sz w:val="21"/>
          <w:szCs w:val="21"/>
        </w:rPr>
        <w:t>,</w:t>
      </w:r>
      <w:r>
        <w:rPr>
          <w:rFonts w:ascii="Courier New" w:hAnsi="Courier New" w:cs="Courier New"/>
          <w:sz w:val="21"/>
          <w:szCs w:val="21"/>
        </w:rPr>
        <w:t xml:space="preserve"> se examinará la calidad del RDF</w:t>
      </w:r>
      <w:commentRangeEnd w:id="44"/>
      <w:r w:rsidR="0035027A">
        <w:rPr>
          <w:rStyle w:val="Refdecomentario"/>
        </w:rPr>
        <w:commentReference w:id="44"/>
      </w:r>
      <w:r>
        <w:rPr>
          <w:rFonts w:ascii="Courier New" w:hAnsi="Courier New" w:cs="Courier New"/>
          <w:sz w:val="21"/>
          <w:szCs w:val="21"/>
        </w:rPr>
        <w:t xml:space="preserve"> y se </w:t>
      </w:r>
      <w:r w:rsidR="00893EDE">
        <w:rPr>
          <w:rFonts w:ascii="Courier New" w:hAnsi="Courier New" w:cs="Courier New"/>
          <w:sz w:val="21"/>
          <w:szCs w:val="21"/>
        </w:rPr>
        <w:t>intentará conect</w:t>
      </w:r>
      <w:r>
        <w:rPr>
          <w:rFonts w:ascii="Courier New" w:hAnsi="Courier New" w:cs="Courier New"/>
          <w:sz w:val="21"/>
          <w:szCs w:val="21"/>
        </w:rPr>
        <w:t>ar los datos generados</w:t>
      </w:r>
      <w:r w:rsidR="00893EDE">
        <w:rPr>
          <w:rFonts w:ascii="Courier New" w:hAnsi="Courier New" w:cs="Courier New"/>
          <w:sz w:val="21"/>
          <w:szCs w:val="21"/>
        </w:rPr>
        <w:t xml:space="preserve"> con información relacionada existente en la Web mediante el descubrimiento de enlaces. </w:t>
      </w:r>
      <w:commentRangeEnd w:id="40"/>
      <w:r w:rsidR="00767A86">
        <w:rPr>
          <w:rStyle w:val="Refdecomentario"/>
        </w:rPr>
        <w:commentReference w:id="40"/>
      </w:r>
    </w:p>
    <w:p w14:paraId="2F47CA94" w14:textId="7214159E" w:rsidR="00C612B6" w:rsidRPr="00D65F22" w:rsidRDefault="00893EDE" w:rsidP="00EF2FAE">
      <w:r>
        <w:rPr>
          <w:rFonts w:ascii="Courier New" w:hAnsi="Courier New" w:cs="Courier New"/>
          <w:sz w:val="21"/>
          <w:szCs w:val="21"/>
        </w:rPr>
        <w:t>Para darle al usuario la posibilidad de consumir la información generada</w:t>
      </w:r>
      <w:ins w:id="45" w:author="cvzcaoio" w:date="2018-01-22T08:57:00Z">
        <w:r w:rsidR="0035027A">
          <w:rPr>
            <w:rFonts w:ascii="Courier New" w:hAnsi="Courier New" w:cs="Courier New"/>
            <w:sz w:val="21"/>
            <w:szCs w:val="21"/>
          </w:rPr>
          <w:t>,</w:t>
        </w:r>
      </w:ins>
      <w:r>
        <w:rPr>
          <w:rFonts w:ascii="Courier New" w:hAnsi="Courier New" w:cs="Courier New"/>
          <w:sz w:val="21"/>
          <w:szCs w:val="21"/>
        </w:rPr>
        <w:t xml:space="preserve"> se creará una interfaz web </w:t>
      </w:r>
      <w:ins w:id="46" w:author="cvzcaoio" w:date="2018-01-22T08:58:00Z">
        <w:r w:rsidR="0035027A">
          <w:rPr>
            <w:rFonts w:ascii="Courier New" w:hAnsi="Courier New" w:cs="Courier New"/>
            <w:sz w:val="21"/>
            <w:szCs w:val="21"/>
          </w:rPr>
          <w:t>de consulta (</w:t>
        </w:r>
      </w:ins>
      <w:del w:id="47" w:author="cvzcaoio" w:date="2018-01-22T08:58:00Z">
        <w:r w:rsidDel="0035027A">
          <w:rPr>
            <w:rFonts w:ascii="Courier New" w:hAnsi="Courier New" w:cs="Courier New"/>
            <w:sz w:val="21"/>
            <w:szCs w:val="21"/>
          </w:rPr>
          <w:delText xml:space="preserve">que actuará de </w:delText>
        </w:r>
      </w:del>
      <w:r>
        <w:rPr>
          <w:rFonts w:ascii="Courier New" w:hAnsi="Courier New" w:cs="Courier New"/>
          <w:sz w:val="21"/>
          <w:szCs w:val="21"/>
        </w:rPr>
        <w:t xml:space="preserve">SPARQL </w:t>
      </w:r>
      <w:proofErr w:type="spellStart"/>
      <w:r>
        <w:rPr>
          <w:rFonts w:ascii="Courier New" w:hAnsi="Courier New" w:cs="Courier New"/>
          <w:sz w:val="21"/>
          <w:szCs w:val="21"/>
        </w:rPr>
        <w:t>endpoint</w:t>
      </w:r>
      <w:proofErr w:type="spellEnd"/>
      <w:ins w:id="48" w:author="cvzcaoio" w:date="2018-01-22T08:58:00Z">
        <w:r w:rsidR="0035027A">
          <w:rPr>
            <w:rFonts w:ascii="Courier New" w:hAnsi="Courier New" w:cs="Courier New"/>
            <w:sz w:val="21"/>
            <w:szCs w:val="21"/>
          </w:rPr>
          <w:t>)</w:t>
        </w:r>
      </w:ins>
      <w:del w:id="49" w:author="cvzcaoio" w:date="2018-01-22T08:58:00Z">
        <w:r w:rsidDel="0035027A">
          <w:rPr>
            <w:rFonts w:ascii="Courier New" w:hAnsi="Courier New" w:cs="Courier New"/>
            <w:sz w:val="21"/>
            <w:szCs w:val="21"/>
          </w:rPr>
          <w:delText xml:space="preserve"> en el que podrá </w:delText>
        </w:r>
        <w:r w:rsidR="00F15EA2" w:rsidDel="0035027A">
          <w:rPr>
            <w:rFonts w:ascii="Courier New" w:hAnsi="Courier New" w:cs="Courier New"/>
            <w:sz w:val="21"/>
            <w:szCs w:val="21"/>
          </w:rPr>
          <w:delText>realizar consultas sobre ellos</w:delText>
        </w:r>
      </w:del>
      <w:r w:rsidR="00F15EA2">
        <w:rPr>
          <w:rFonts w:ascii="Courier New" w:hAnsi="Courier New" w:cs="Courier New"/>
          <w:sz w:val="21"/>
          <w:szCs w:val="21"/>
        </w:rPr>
        <w:t>.</w:t>
      </w:r>
      <w:r w:rsidR="00D65F22">
        <w:rPr>
          <w:rFonts w:ascii="Courier New" w:hAnsi="Courier New" w:cs="Courier New"/>
          <w:sz w:val="21"/>
          <w:szCs w:val="21"/>
        </w:rPr>
        <w:t xml:space="preserve"> </w:t>
      </w:r>
      <w:r w:rsidR="00F15EA2">
        <w:rPr>
          <w:rFonts w:ascii="Courier New" w:hAnsi="Courier New" w:cs="Courier New"/>
          <w:sz w:val="21"/>
          <w:szCs w:val="21"/>
        </w:rPr>
        <w:t>E</w:t>
      </w:r>
      <w:r w:rsidR="00D65F22">
        <w:rPr>
          <w:rFonts w:ascii="Courier New" w:hAnsi="Courier New" w:cs="Courier New"/>
          <w:sz w:val="21"/>
          <w:szCs w:val="21"/>
        </w:rPr>
        <w:t xml:space="preserve">sta </w:t>
      </w:r>
      <w:r w:rsidR="00C70803">
        <w:rPr>
          <w:rFonts w:ascii="Courier New" w:hAnsi="Courier New" w:cs="Courier New"/>
          <w:sz w:val="21"/>
          <w:szCs w:val="21"/>
        </w:rPr>
        <w:t xml:space="preserve">interfaz </w:t>
      </w:r>
      <w:r w:rsidR="00F15EA2">
        <w:rPr>
          <w:rFonts w:ascii="Courier New" w:hAnsi="Courier New" w:cs="Courier New"/>
          <w:sz w:val="21"/>
          <w:szCs w:val="21"/>
        </w:rPr>
        <w:t>también</w:t>
      </w:r>
      <w:r w:rsidR="00D65F22">
        <w:rPr>
          <w:rFonts w:ascii="Courier New" w:hAnsi="Courier New" w:cs="Courier New"/>
          <w:sz w:val="21"/>
          <w:szCs w:val="21"/>
        </w:rPr>
        <w:t xml:space="preserve"> permitirá visualizar los datos </w:t>
      </w:r>
      <w:r w:rsidR="00F15EA2">
        <w:rPr>
          <w:rFonts w:ascii="Courier New" w:hAnsi="Courier New" w:cs="Courier New"/>
          <w:sz w:val="21"/>
          <w:szCs w:val="21"/>
        </w:rPr>
        <w:t xml:space="preserve">a través de un </w:t>
      </w:r>
      <w:commentRangeStart w:id="50"/>
      <w:r w:rsidR="00F15EA2">
        <w:rPr>
          <w:rFonts w:ascii="Courier New" w:hAnsi="Courier New" w:cs="Courier New"/>
          <w:sz w:val="21"/>
          <w:szCs w:val="21"/>
        </w:rPr>
        <w:t xml:space="preserve">gráfico dinámico en forma de grafo </w:t>
      </w:r>
      <w:commentRangeEnd w:id="50"/>
      <w:r w:rsidR="0035027A">
        <w:rPr>
          <w:rStyle w:val="Refdecomentario"/>
        </w:rPr>
        <w:commentReference w:id="50"/>
      </w:r>
      <w:r w:rsidR="00C70803">
        <w:rPr>
          <w:rFonts w:ascii="Courier New" w:hAnsi="Courier New" w:cs="Courier New"/>
          <w:sz w:val="21"/>
          <w:szCs w:val="21"/>
        </w:rPr>
        <w:t>si se usa un</w:t>
      </w:r>
      <w:r w:rsidR="00D65F22">
        <w:rPr>
          <w:rFonts w:ascii="Courier New" w:hAnsi="Courier New" w:cs="Courier New"/>
          <w:sz w:val="21"/>
          <w:szCs w:val="21"/>
        </w:rPr>
        <w:t xml:space="preserve"> tipo de consul</w:t>
      </w:r>
      <w:r w:rsidR="00C70803">
        <w:rPr>
          <w:rFonts w:ascii="Courier New" w:hAnsi="Courier New" w:cs="Courier New"/>
          <w:sz w:val="21"/>
          <w:szCs w:val="21"/>
        </w:rPr>
        <w:t>ta concreto. Además</w:t>
      </w:r>
      <w:ins w:id="51" w:author="cvzcaoio" w:date="2018-01-22T08:59:00Z">
        <w:r w:rsidR="0035027A">
          <w:rPr>
            <w:rFonts w:ascii="Courier New" w:hAnsi="Courier New" w:cs="Courier New"/>
            <w:sz w:val="21"/>
            <w:szCs w:val="21"/>
          </w:rPr>
          <w:t>,</w:t>
        </w:r>
      </w:ins>
      <w:r w:rsidR="00C70803">
        <w:rPr>
          <w:rFonts w:ascii="Courier New" w:hAnsi="Courier New" w:cs="Courier New"/>
          <w:sz w:val="21"/>
          <w:szCs w:val="21"/>
        </w:rPr>
        <w:t xml:space="preserve"> se proporcionará </w:t>
      </w:r>
      <w:r w:rsidR="00D65F22">
        <w:rPr>
          <w:rFonts w:ascii="Courier New" w:hAnsi="Courier New" w:cs="Courier New"/>
          <w:sz w:val="21"/>
          <w:szCs w:val="21"/>
        </w:rPr>
        <w:t>un servidor Linked Data en el que la información existente podrá ser consumida tanto por humanos como por máquinas mediante negociación de contenido.</w:t>
      </w:r>
      <w:r w:rsidR="00D65F22" w:rsidRPr="00A32B1E">
        <w:t xml:space="preserve"> </w:t>
      </w:r>
    </w:p>
    <w:p w14:paraId="70335D9D" w14:textId="0612CE7B" w:rsidR="006310BE" w:rsidRDefault="00C8257A" w:rsidP="00EF2FAE">
      <w:pPr>
        <w:pStyle w:val="Ttulo1"/>
        <w:numPr>
          <w:ilvl w:val="1"/>
          <w:numId w:val="18"/>
        </w:numPr>
        <w:rPr>
          <w:color w:val="FF0000"/>
        </w:rPr>
      </w:pPr>
      <w:bookmarkStart w:id="52" w:name="_Toc499993009"/>
      <w:bookmarkStart w:id="53" w:name="_Toc499993390"/>
      <w:bookmarkStart w:id="54" w:name="_Toc500783581"/>
      <w:del w:id="55" w:author="cvzcaoio" w:date="2018-01-22T09:01:00Z">
        <w:r w:rsidDel="002B4890">
          <w:delText>Contribución</w:delText>
        </w:r>
        <w:bookmarkEnd w:id="52"/>
        <w:bookmarkEnd w:id="53"/>
        <w:bookmarkEnd w:id="54"/>
        <w:r w:rsidR="00BF4C6C" w:rsidRPr="00BF4C6C" w:rsidDel="002B4890">
          <w:rPr>
            <w:color w:val="FF0000"/>
          </w:rPr>
          <w:delText xml:space="preserve"> </w:delText>
        </w:r>
      </w:del>
      <w:commentRangeStart w:id="56"/>
      <w:ins w:id="57" w:author="cvzcaoio" w:date="2018-01-22T09:01:00Z">
        <w:r w:rsidR="002B4890">
          <w:t>Aportaciones</w:t>
        </w:r>
      </w:ins>
      <w:commentRangeEnd w:id="56"/>
      <w:ins w:id="58" w:author="cvzcaoio" w:date="2018-01-22T09:05:00Z">
        <w:r w:rsidR="002B4890">
          <w:rPr>
            <w:rStyle w:val="Refdecomentario"/>
            <w:rFonts w:asciiTheme="minorHAnsi" w:eastAsiaTheme="minorHAnsi" w:hAnsiTheme="minorHAnsi" w:cstheme="minorBidi"/>
            <w:b w:val="0"/>
            <w:bCs w:val="0"/>
            <w:color w:val="auto"/>
          </w:rPr>
          <w:commentReference w:id="56"/>
        </w:r>
      </w:ins>
    </w:p>
    <w:p w14:paraId="7D9B45AB" w14:textId="77777777" w:rsidR="00C70803" w:rsidRPr="00C70803" w:rsidRDefault="00C70803" w:rsidP="00EF2FAE"/>
    <w:p w14:paraId="48CCB837" w14:textId="47DE6ED5" w:rsidR="00C8257A" w:rsidRDefault="00C8257A" w:rsidP="00EF2FAE">
      <w:pPr>
        <w:pStyle w:val="Textosinformato"/>
        <w:spacing w:line="276" w:lineRule="auto"/>
        <w:rPr>
          <w:rFonts w:ascii="Courier New" w:hAnsi="Courier New" w:cs="Courier New"/>
        </w:rPr>
      </w:pPr>
      <w:del w:id="59" w:author="cvzcaoio" w:date="2018-01-22T09:01:00Z">
        <w:r w:rsidDel="002B4890">
          <w:rPr>
            <w:rFonts w:ascii="Courier New" w:hAnsi="Courier New" w:cs="Courier New"/>
          </w:rPr>
          <w:delText xml:space="preserve">Se </w:delText>
        </w:r>
        <w:r w:rsidRPr="00A16A82" w:rsidDel="002B4890">
          <w:rPr>
            <w:rFonts w:ascii="Courier New" w:hAnsi="Courier New" w:cs="Courier New"/>
          </w:rPr>
          <w:delText>pre</w:delText>
        </w:r>
        <w:r w:rsidDel="002B4890">
          <w:rPr>
            <w:rFonts w:ascii="Courier New" w:hAnsi="Courier New" w:cs="Courier New"/>
          </w:rPr>
          <w:delText xml:space="preserve">senta </w:delText>
        </w:r>
      </w:del>
      <w:ins w:id="60" w:author="cvzcaoio" w:date="2018-01-22T09:01:00Z">
        <w:r w:rsidR="002B4890">
          <w:rPr>
            <w:rFonts w:ascii="Courier New" w:hAnsi="Courier New" w:cs="Courier New"/>
          </w:rPr>
          <w:t>E</w:t>
        </w:r>
      </w:ins>
      <w:del w:id="61" w:author="cvzcaoio" w:date="2018-01-22T09:01:00Z">
        <w:r w:rsidDel="002B4890">
          <w:rPr>
            <w:rFonts w:ascii="Courier New" w:hAnsi="Courier New" w:cs="Courier New"/>
          </w:rPr>
          <w:delText>e</w:delText>
        </w:r>
      </w:del>
      <w:r>
        <w:rPr>
          <w:rFonts w:ascii="Courier New" w:hAnsi="Courier New" w:cs="Courier New"/>
        </w:rPr>
        <w:t xml:space="preserve">ste </w:t>
      </w:r>
      <w:del w:id="62" w:author="cvzcaoio" w:date="2018-01-22T09:01:00Z">
        <w:r w:rsidDel="002B4890">
          <w:rPr>
            <w:rFonts w:ascii="Courier New" w:hAnsi="Courier New" w:cs="Courier New"/>
          </w:rPr>
          <w:delText>Trabajo Fin de Grado</w:delText>
        </w:r>
      </w:del>
      <w:ins w:id="63" w:author="cvzcaoio" w:date="2018-01-22T09:01:00Z">
        <w:r w:rsidR="002B4890">
          <w:rPr>
            <w:rFonts w:ascii="Courier New" w:hAnsi="Courier New" w:cs="Courier New"/>
          </w:rPr>
          <w:t xml:space="preserve">TFG se </w:t>
        </w:r>
        <w:r w:rsidR="002B4890" w:rsidRPr="00A16A82">
          <w:rPr>
            <w:rFonts w:ascii="Courier New" w:hAnsi="Courier New" w:cs="Courier New"/>
          </w:rPr>
          <w:t>pre</w:t>
        </w:r>
        <w:r w:rsidR="002B4890">
          <w:rPr>
            <w:rFonts w:ascii="Courier New" w:hAnsi="Courier New" w:cs="Courier New"/>
          </w:rPr>
          <w:t>senta</w:t>
        </w:r>
      </w:ins>
      <w:del w:id="64" w:author="cvzcaoio" w:date="2018-01-22T09:01:00Z">
        <w:r w:rsidDel="002B4890">
          <w:rPr>
            <w:rFonts w:ascii="Courier New" w:hAnsi="Courier New" w:cs="Courier New"/>
          </w:rPr>
          <w:delText>,</w:delText>
        </w:r>
      </w:del>
      <w:r>
        <w:rPr>
          <w:rFonts w:ascii="Courier New" w:hAnsi="Courier New" w:cs="Courier New"/>
        </w:rPr>
        <w:t xml:space="preserve"> </w:t>
      </w:r>
      <w:r w:rsidRPr="00A16A82">
        <w:rPr>
          <w:rFonts w:ascii="Courier New" w:hAnsi="Courier New" w:cs="Courier New"/>
        </w:rPr>
        <w:t>como parte de un proyecto más grande denominado ALDAPA (Assistant for Linked Data Production Automation) que tiene como objetivo el desarrollo de un API</w:t>
      </w:r>
      <w:del w:id="65" w:author="cvzcaoio" w:date="2018-01-22T09:01:00Z">
        <w:r w:rsidRPr="00A16A82" w:rsidDel="002B4890">
          <w:rPr>
            <w:rFonts w:ascii="Courier New" w:hAnsi="Courier New" w:cs="Courier New"/>
          </w:rPr>
          <w:delText xml:space="preserve"> </w:delText>
        </w:r>
      </w:del>
      <w:r w:rsidRPr="00A16A82">
        <w:rPr>
          <w:rFonts w:ascii="Courier New" w:hAnsi="Courier New" w:cs="Courier New"/>
        </w:rPr>
        <w:t xml:space="preserve"> y un </w:t>
      </w:r>
      <w:proofErr w:type="spellStart"/>
      <w:r w:rsidRPr="00A16A82">
        <w:rPr>
          <w:rFonts w:ascii="Courier New" w:hAnsi="Courier New" w:cs="Courier New"/>
        </w:rPr>
        <w:t>framework</w:t>
      </w:r>
      <w:proofErr w:type="spellEnd"/>
      <w:r w:rsidRPr="00A16A82">
        <w:rPr>
          <w:rFonts w:ascii="Courier New" w:hAnsi="Courier New" w:cs="Courier New"/>
        </w:rPr>
        <w:t xml:space="preserve"> en Java para convertir distintos tipos de </w:t>
      </w:r>
      <w:proofErr w:type="gramStart"/>
      <w:r w:rsidRPr="00A16A82">
        <w:rPr>
          <w:rFonts w:ascii="Courier New" w:hAnsi="Courier New" w:cs="Courier New"/>
        </w:rPr>
        <w:lastRenderedPageBreak/>
        <w:t>datos</w:t>
      </w:r>
      <w:proofErr w:type="gramEnd"/>
      <w:r w:rsidRPr="00A16A82">
        <w:rPr>
          <w:rFonts w:ascii="Courier New" w:hAnsi="Courier New" w:cs="Courier New"/>
        </w:rPr>
        <w:t xml:space="preserve"> a Datos Enlazados</w:t>
      </w:r>
      <w:r>
        <w:rPr>
          <w:rFonts w:ascii="Courier New" w:hAnsi="Courier New" w:cs="Courier New"/>
        </w:rPr>
        <w:t xml:space="preserve"> </w:t>
      </w:r>
      <w:r w:rsidRPr="00A16A82">
        <w:rPr>
          <w:rFonts w:ascii="Courier New" w:hAnsi="Courier New" w:cs="Courier New"/>
        </w:rPr>
        <w:t xml:space="preserve">mediante el uso de plugins de conversión a RDF y capacidad para trabajar con </w:t>
      </w:r>
      <w:commentRangeStart w:id="66"/>
      <w:r w:rsidRPr="00A16A82">
        <w:rPr>
          <w:rFonts w:ascii="Courier New" w:hAnsi="Courier New" w:cs="Courier New"/>
        </w:rPr>
        <w:t xml:space="preserve">Triple </w:t>
      </w:r>
      <w:proofErr w:type="spellStart"/>
      <w:r w:rsidRPr="00A16A82">
        <w:rPr>
          <w:rFonts w:ascii="Courier New" w:hAnsi="Courier New" w:cs="Courier New"/>
        </w:rPr>
        <w:t>Stores</w:t>
      </w:r>
      <w:commentRangeEnd w:id="66"/>
      <w:proofErr w:type="spellEnd"/>
      <w:r w:rsidR="002B4890">
        <w:rPr>
          <w:rStyle w:val="Refdecomentario"/>
          <w:rFonts w:asciiTheme="minorHAnsi" w:hAnsiTheme="minorHAnsi"/>
        </w:rPr>
        <w:commentReference w:id="66"/>
      </w:r>
      <w:r w:rsidRPr="00A16A82">
        <w:rPr>
          <w:rFonts w:ascii="Courier New" w:hAnsi="Courier New" w:cs="Courier New"/>
        </w:rPr>
        <w:t xml:space="preserve">. </w:t>
      </w:r>
    </w:p>
    <w:p w14:paraId="70C40300" w14:textId="77777777" w:rsidR="00C8257A" w:rsidRDefault="00C8257A" w:rsidP="00EF2FAE">
      <w:pPr>
        <w:pStyle w:val="Textosinformato"/>
        <w:spacing w:line="276" w:lineRule="auto"/>
        <w:ind w:left="465"/>
        <w:rPr>
          <w:rFonts w:ascii="Courier New" w:hAnsi="Courier New" w:cs="Courier New"/>
        </w:rPr>
      </w:pPr>
    </w:p>
    <w:p w14:paraId="2AB3FBDB" w14:textId="4BCC47D3" w:rsidR="00C8257A" w:rsidRDefault="00C8257A" w:rsidP="00EF2FAE">
      <w:pPr>
        <w:pStyle w:val="Textosinformato"/>
        <w:spacing w:line="276" w:lineRule="auto"/>
        <w:rPr>
          <w:rFonts w:ascii="Courier New" w:hAnsi="Courier New" w:cs="Courier New"/>
        </w:rPr>
      </w:pPr>
      <w:r>
        <w:rPr>
          <w:rFonts w:ascii="Courier New" w:hAnsi="Courier New" w:cs="Courier New"/>
        </w:rPr>
        <w:t>Por ello</w:t>
      </w:r>
      <w:ins w:id="67" w:author="cvzcaoio" w:date="2018-01-22T09:02:00Z">
        <w:r w:rsidR="002B4890">
          <w:rPr>
            <w:rFonts w:ascii="Courier New" w:hAnsi="Courier New" w:cs="Courier New"/>
          </w:rPr>
          <w:t>,</w:t>
        </w:r>
      </w:ins>
      <w:r>
        <w:rPr>
          <w:rFonts w:ascii="Courier New" w:hAnsi="Courier New" w:cs="Courier New"/>
        </w:rPr>
        <w:t xml:space="preserve"> se </w:t>
      </w:r>
      <w:commentRangeStart w:id="68"/>
      <w:r>
        <w:rPr>
          <w:rFonts w:ascii="Courier New" w:hAnsi="Courier New" w:cs="Courier New"/>
        </w:rPr>
        <w:t xml:space="preserve">estará </w:t>
      </w:r>
      <w:commentRangeEnd w:id="68"/>
      <w:r w:rsidR="002B4890">
        <w:rPr>
          <w:rStyle w:val="Refdecomentario"/>
          <w:rFonts w:asciiTheme="minorHAnsi" w:hAnsiTheme="minorHAnsi"/>
        </w:rPr>
        <w:commentReference w:id="68"/>
      </w:r>
      <w:r>
        <w:rPr>
          <w:rFonts w:ascii="Courier New" w:hAnsi="Courier New" w:cs="Courier New"/>
        </w:rPr>
        <w:t xml:space="preserve">satisfaciendo la necesidad real de un cliente, </w:t>
      </w:r>
      <w:commentRangeStart w:id="69"/>
      <w:r>
        <w:rPr>
          <w:rFonts w:ascii="Courier New" w:hAnsi="Courier New" w:cs="Courier New"/>
        </w:rPr>
        <w:t xml:space="preserve">por lo que se usarán recursos, técnicas y procedimientos que van </w:t>
      </w:r>
      <w:r w:rsidRPr="000051C8">
        <w:rPr>
          <w:rFonts w:ascii="Courier New" w:hAnsi="Courier New" w:cs="Courier New"/>
        </w:rPr>
        <w:t xml:space="preserve">más allá de lo estudiado en el </w:t>
      </w:r>
      <w:commentRangeStart w:id="70"/>
      <w:r w:rsidRPr="000051C8">
        <w:rPr>
          <w:rFonts w:ascii="Courier New" w:hAnsi="Courier New" w:cs="Courier New"/>
        </w:rPr>
        <w:t>Grado</w:t>
      </w:r>
      <w:commentRangeEnd w:id="69"/>
      <w:r w:rsidR="002B4890">
        <w:rPr>
          <w:rStyle w:val="Refdecomentario"/>
          <w:rFonts w:asciiTheme="minorHAnsi" w:hAnsiTheme="minorHAnsi"/>
        </w:rPr>
        <w:commentReference w:id="69"/>
      </w:r>
      <w:commentRangeEnd w:id="70"/>
      <w:r w:rsidR="002B4890">
        <w:rPr>
          <w:rStyle w:val="Refdecomentario"/>
          <w:rFonts w:asciiTheme="minorHAnsi" w:hAnsiTheme="minorHAnsi"/>
        </w:rPr>
        <w:commentReference w:id="70"/>
      </w:r>
      <w:r w:rsidRPr="000051C8">
        <w:rPr>
          <w:rFonts w:ascii="Courier New" w:hAnsi="Courier New" w:cs="Courier New"/>
        </w:rPr>
        <w:t xml:space="preserve">, </w:t>
      </w:r>
      <w:commentRangeStart w:id="71"/>
      <w:r w:rsidRPr="000051C8">
        <w:rPr>
          <w:rFonts w:ascii="Courier New" w:hAnsi="Courier New" w:cs="Courier New"/>
        </w:rPr>
        <w:t xml:space="preserve">sino </w:t>
      </w:r>
      <w:commentRangeEnd w:id="71"/>
      <w:r w:rsidR="002B4890">
        <w:rPr>
          <w:rStyle w:val="Refdecomentario"/>
          <w:rFonts w:asciiTheme="minorHAnsi" w:hAnsiTheme="minorHAnsi"/>
        </w:rPr>
        <w:commentReference w:id="71"/>
      </w:r>
      <w:r w:rsidRPr="000051C8">
        <w:rPr>
          <w:rFonts w:ascii="Courier New" w:hAnsi="Courier New" w:cs="Courier New"/>
        </w:rPr>
        <w:t xml:space="preserve">de las soluciones disponibles en el mercado para desarrollar este tipo de sistemas, lo que implica que </w:t>
      </w:r>
      <w:r>
        <w:rPr>
          <w:rFonts w:ascii="Courier New" w:hAnsi="Courier New" w:cs="Courier New"/>
        </w:rPr>
        <w:t xml:space="preserve">se </w:t>
      </w:r>
      <w:r w:rsidRPr="000051C8">
        <w:rPr>
          <w:rFonts w:ascii="Courier New" w:hAnsi="Courier New" w:cs="Courier New"/>
        </w:rPr>
        <w:t>realizar</w:t>
      </w:r>
      <w:r>
        <w:rPr>
          <w:rFonts w:ascii="Courier New" w:hAnsi="Courier New" w:cs="Courier New"/>
        </w:rPr>
        <w:t>án</w:t>
      </w:r>
      <w:r w:rsidRPr="000051C8">
        <w:rPr>
          <w:rFonts w:ascii="Courier New" w:hAnsi="Courier New" w:cs="Courier New"/>
        </w:rPr>
        <w:t xml:space="preserve"> novedosos desarrollos a medida en el área de Linked Data.</w:t>
      </w:r>
    </w:p>
    <w:p w14:paraId="55D1C6EA" w14:textId="77777777" w:rsidR="00C8257A" w:rsidRDefault="00C8257A" w:rsidP="00EF2FAE">
      <w:pPr>
        <w:pStyle w:val="Textosinformato"/>
        <w:spacing w:line="276" w:lineRule="auto"/>
        <w:ind w:left="1440"/>
        <w:rPr>
          <w:rFonts w:ascii="Courier New" w:hAnsi="Courier New" w:cs="Courier New"/>
        </w:rPr>
      </w:pPr>
    </w:p>
    <w:p w14:paraId="6BC8EE59" w14:textId="77777777" w:rsidR="00C8257A" w:rsidRDefault="00C8257A" w:rsidP="00EF2FAE">
      <w:pPr>
        <w:pStyle w:val="Textosinformato"/>
        <w:spacing w:line="276" w:lineRule="auto"/>
        <w:ind w:left="1440"/>
        <w:rPr>
          <w:rFonts w:ascii="Courier New" w:hAnsi="Courier New" w:cs="Courier New"/>
        </w:rPr>
      </w:pPr>
    </w:p>
    <w:p w14:paraId="166CC964" w14:textId="77777777" w:rsidR="006B7B22" w:rsidRDefault="00DE43E1" w:rsidP="00EF2FAE">
      <w:pPr>
        <w:pStyle w:val="EstiloMishelTFG"/>
        <w:numPr>
          <w:ilvl w:val="0"/>
          <w:numId w:val="25"/>
        </w:numPr>
        <w:spacing w:line="276" w:lineRule="auto"/>
        <w:outlineLvl w:val="0"/>
      </w:pPr>
      <w:bookmarkStart w:id="72" w:name="_Toc499993392"/>
      <w:bookmarkStart w:id="73" w:name="_Toc500783582"/>
      <w:r>
        <w:t>PLANTEAMIENTO INICIAL</w:t>
      </w:r>
      <w:bookmarkEnd w:id="72"/>
      <w:bookmarkEnd w:id="73"/>
    </w:p>
    <w:p w14:paraId="6676BAF2" w14:textId="77777777" w:rsidR="006B7B22" w:rsidRDefault="006B7B22" w:rsidP="00EF2FAE">
      <w:pPr>
        <w:pStyle w:val="Textosinformato"/>
        <w:spacing w:line="276" w:lineRule="auto"/>
        <w:ind w:left="360"/>
        <w:rPr>
          <w:rFonts w:ascii="Courier New" w:hAnsi="Courier New" w:cs="Courier New"/>
        </w:rPr>
      </w:pPr>
    </w:p>
    <w:p w14:paraId="73EEC9E6" w14:textId="77777777" w:rsidR="006B7B22" w:rsidRDefault="006B7B22" w:rsidP="00EF2FAE">
      <w:pPr>
        <w:pStyle w:val="Textosinformato"/>
        <w:spacing w:line="276" w:lineRule="auto"/>
        <w:rPr>
          <w:rFonts w:ascii="Courier New" w:hAnsi="Courier New" w:cs="Courier New"/>
        </w:rPr>
      </w:pPr>
      <w:r w:rsidRPr="00DE43E1">
        <w:rPr>
          <w:rFonts w:ascii="Courier New" w:hAnsi="Courier New" w:cs="Courier New"/>
        </w:rPr>
        <w:t>En este punto se presentarán los objetivos, el alcance, la planificación, l</w:t>
      </w:r>
      <w:r>
        <w:rPr>
          <w:rFonts w:ascii="Courier New" w:hAnsi="Courier New" w:cs="Courier New"/>
        </w:rPr>
        <w:t xml:space="preserve">a </w:t>
      </w:r>
      <w:r w:rsidRPr="00DE43E1">
        <w:rPr>
          <w:rFonts w:ascii="Courier New" w:hAnsi="Courier New" w:cs="Courier New"/>
        </w:rPr>
        <w:t>descripción</w:t>
      </w:r>
      <w:r>
        <w:rPr>
          <w:rFonts w:ascii="Courier New" w:hAnsi="Courier New" w:cs="Courier New"/>
        </w:rPr>
        <w:t xml:space="preserve"> de las distintas tareas que se </w:t>
      </w:r>
      <w:r w:rsidRPr="00DE43E1">
        <w:rPr>
          <w:rFonts w:ascii="Courier New" w:hAnsi="Courier New" w:cs="Courier New"/>
        </w:rPr>
        <w:t>llevar</w:t>
      </w:r>
      <w:r>
        <w:rPr>
          <w:rFonts w:ascii="Courier New" w:hAnsi="Courier New" w:cs="Courier New"/>
        </w:rPr>
        <w:t xml:space="preserve">án a cabo, las herramientas que </w:t>
      </w:r>
      <w:r w:rsidRPr="00DE43E1">
        <w:rPr>
          <w:rFonts w:ascii="Courier New" w:hAnsi="Courier New" w:cs="Courier New"/>
        </w:rPr>
        <w:t>se utilizarán, la gestión de riesgos, los indicadores de calidad y la evaluación</w:t>
      </w:r>
      <w:r>
        <w:rPr>
          <w:rFonts w:ascii="Courier New" w:hAnsi="Courier New" w:cs="Courier New"/>
        </w:rPr>
        <w:t xml:space="preserve"> </w:t>
      </w:r>
      <w:r w:rsidRPr="00DE43E1">
        <w:rPr>
          <w:rFonts w:ascii="Courier New" w:hAnsi="Courier New" w:cs="Courier New"/>
        </w:rPr>
        <w:t>económica.</w:t>
      </w:r>
    </w:p>
    <w:p w14:paraId="2AC483A7" w14:textId="77777777" w:rsidR="006B7B22" w:rsidRDefault="006B7B22" w:rsidP="00EF2FAE">
      <w:pPr>
        <w:pStyle w:val="Textosinformato"/>
        <w:spacing w:line="276" w:lineRule="auto"/>
        <w:ind w:left="720"/>
        <w:rPr>
          <w:rFonts w:ascii="Courier New" w:hAnsi="Courier New" w:cs="Courier New"/>
        </w:rPr>
      </w:pPr>
    </w:p>
    <w:p w14:paraId="4FFB6453" w14:textId="77777777" w:rsidR="00C8257A" w:rsidRDefault="006B7B22" w:rsidP="00EF2FAE">
      <w:pPr>
        <w:pStyle w:val="Ttulo1"/>
        <w:numPr>
          <w:ilvl w:val="1"/>
          <w:numId w:val="20"/>
        </w:numPr>
      </w:pPr>
      <w:bookmarkStart w:id="74" w:name="_Toc499993011"/>
      <w:bookmarkStart w:id="75" w:name="_Toc499993393"/>
      <w:bookmarkStart w:id="76" w:name="_Toc500783583"/>
      <w:commentRangeStart w:id="77"/>
      <w:r>
        <w:t>Objetivos</w:t>
      </w:r>
      <w:bookmarkEnd w:id="74"/>
      <w:bookmarkEnd w:id="75"/>
      <w:bookmarkEnd w:id="76"/>
      <w:commentRangeEnd w:id="77"/>
      <w:r w:rsidR="00820A5A">
        <w:rPr>
          <w:rStyle w:val="Refdecomentario"/>
          <w:rFonts w:asciiTheme="minorHAnsi" w:eastAsiaTheme="minorHAnsi" w:hAnsiTheme="minorHAnsi" w:cstheme="minorBidi"/>
          <w:b w:val="0"/>
          <w:bCs w:val="0"/>
          <w:color w:val="auto"/>
        </w:rPr>
        <w:commentReference w:id="77"/>
      </w:r>
    </w:p>
    <w:p w14:paraId="7A44A901" w14:textId="77777777" w:rsidR="00C70803" w:rsidRDefault="00C70803" w:rsidP="00EF2FAE">
      <w:pPr>
        <w:pStyle w:val="Textosinformato"/>
        <w:spacing w:line="276" w:lineRule="auto"/>
        <w:rPr>
          <w:rFonts w:asciiTheme="minorHAnsi" w:hAnsiTheme="minorHAnsi"/>
          <w:sz w:val="22"/>
          <w:szCs w:val="22"/>
        </w:rPr>
      </w:pPr>
    </w:p>
    <w:p w14:paraId="371477EF" w14:textId="3F149D60" w:rsidR="00C8257A" w:rsidRDefault="00C8257A" w:rsidP="00EF2FAE">
      <w:pPr>
        <w:pStyle w:val="Textosinformato"/>
        <w:spacing w:line="276" w:lineRule="auto"/>
        <w:rPr>
          <w:rFonts w:ascii="Courier New" w:hAnsi="Courier New" w:cs="Courier New"/>
        </w:rPr>
      </w:pPr>
      <w:r w:rsidRPr="006B7B22">
        <w:rPr>
          <w:rFonts w:ascii="Courier New" w:hAnsi="Courier New" w:cs="Courier New"/>
        </w:rPr>
        <w:t>El objetivo principal es la creación de un modelo para la generación de RDF basado en los datos p</w:t>
      </w:r>
      <w:r>
        <w:rPr>
          <w:rFonts w:ascii="Courier New" w:hAnsi="Courier New" w:cs="Courier New"/>
        </w:rPr>
        <w:t>ublicados en Open Data Euskadi. Junto a ese objetivo, sus inmediatos complementarios, la revisión de la calidad del RDF generado</w:t>
      </w:r>
      <w:ins w:id="78" w:author="cvzcaoio" w:date="2018-01-22T09:16:00Z">
        <w:r w:rsidR="00820A5A">
          <w:rPr>
            <w:rFonts w:ascii="Courier New" w:hAnsi="Courier New" w:cs="Courier New"/>
          </w:rPr>
          <w:t>,</w:t>
        </w:r>
      </w:ins>
      <w:r>
        <w:rPr>
          <w:rFonts w:ascii="Courier New" w:hAnsi="Courier New" w:cs="Courier New"/>
        </w:rPr>
        <w:t xml:space="preserve"> así como el descubrimiento de enlaces de conexión con los creados anteriormente.</w:t>
      </w:r>
    </w:p>
    <w:p w14:paraId="2749ED4F" w14:textId="77777777" w:rsidR="00C8257A" w:rsidRDefault="00C8257A" w:rsidP="00EF2FAE">
      <w:pPr>
        <w:pStyle w:val="Textosinformato"/>
        <w:spacing w:line="276" w:lineRule="auto"/>
        <w:ind w:left="390"/>
        <w:rPr>
          <w:rFonts w:ascii="Courier New" w:hAnsi="Courier New" w:cs="Courier New"/>
        </w:rPr>
      </w:pPr>
    </w:p>
    <w:p w14:paraId="5A21AF3D" w14:textId="536DC654" w:rsidR="00C8257A" w:rsidRPr="00C8257A" w:rsidRDefault="00C8257A" w:rsidP="00EF2FAE">
      <w:pPr>
        <w:pStyle w:val="Textosinformato"/>
        <w:spacing w:line="276" w:lineRule="auto"/>
        <w:rPr>
          <w:rFonts w:ascii="Courier New" w:hAnsi="Courier New" w:cs="Courier New"/>
        </w:rPr>
      </w:pPr>
      <w:r>
        <w:rPr>
          <w:rFonts w:ascii="Courier New" w:hAnsi="Courier New" w:cs="Courier New"/>
        </w:rPr>
        <w:t>Como objetivos secundarios, la creación de un SPARQL endpoint de consulta y gestión de los datos en el que se representarán la información de distintas formas gráficas. Por último</w:t>
      </w:r>
      <w:ins w:id="79" w:author="cvzcaoio" w:date="2018-01-22T09:16:00Z">
        <w:r w:rsidR="00820A5A">
          <w:rPr>
            <w:rFonts w:ascii="Courier New" w:hAnsi="Courier New" w:cs="Courier New"/>
          </w:rPr>
          <w:t xml:space="preserve">, </w:t>
        </w:r>
        <w:commentRangeStart w:id="80"/>
        <w:r w:rsidR="00820A5A">
          <w:rPr>
            <w:rFonts w:ascii="Courier New" w:hAnsi="Courier New" w:cs="Courier New"/>
          </w:rPr>
          <w:t>XXXXX</w:t>
        </w:r>
      </w:ins>
      <w:r>
        <w:rPr>
          <w:rFonts w:ascii="Courier New" w:hAnsi="Courier New" w:cs="Courier New"/>
        </w:rPr>
        <w:t xml:space="preserve"> </w:t>
      </w:r>
      <w:commentRangeEnd w:id="80"/>
      <w:r w:rsidR="00820A5A">
        <w:rPr>
          <w:rStyle w:val="Refdecomentario"/>
          <w:rFonts w:asciiTheme="minorHAnsi" w:hAnsiTheme="minorHAnsi"/>
        </w:rPr>
        <w:commentReference w:id="80"/>
      </w:r>
      <w:r>
        <w:rPr>
          <w:rFonts w:ascii="Courier New" w:hAnsi="Courier New" w:cs="Courier New"/>
        </w:rPr>
        <w:t xml:space="preserve">un servidor </w:t>
      </w:r>
      <w:proofErr w:type="spellStart"/>
      <w:r>
        <w:rPr>
          <w:rFonts w:ascii="Courier New" w:hAnsi="Courier New" w:cs="Courier New"/>
        </w:rPr>
        <w:t>Linked</w:t>
      </w:r>
      <w:proofErr w:type="spellEnd"/>
      <w:r>
        <w:rPr>
          <w:rFonts w:ascii="Courier New" w:hAnsi="Courier New" w:cs="Courier New"/>
        </w:rPr>
        <w:t xml:space="preserve"> Data con negociación de contenido en el que la información podrá ser consumida tanto por </w:t>
      </w:r>
      <w:del w:id="81" w:author="cvzcaoio" w:date="2018-01-22T09:17:00Z">
        <w:r w:rsidDel="008E4D28">
          <w:rPr>
            <w:rFonts w:ascii="Courier New" w:hAnsi="Courier New" w:cs="Courier New"/>
          </w:rPr>
          <w:delText xml:space="preserve">agente </w:delText>
        </w:r>
      </w:del>
      <w:ins w:id="82" w:author="cvzcaoio" w:date="2018-01-22T09:17:00Z">
        <w:r w:rsidR="008E4D28">
          <w:rPr>
            <w:rFonts w:ascii="Courier New" w:hAnsi="Courier New" w:cs="Courier New"/>
          </w:rPr>
          <w:t xml:space="preserve">personas </w:t>
        </w:r>
      </w:ins>
      <w:r>
        <w:rPr>
          <w:rFonts w:ascii="Courier New" w:hAnsi="Courier New" w:cs="Courier New"/>
        </w:rPr>
        <w:t>como por humanos.</w:t>
      </w:r>
    </w:p>
    <w:p w14:paraId="594C9232" w14:textId="77777777" w:rsidR="009E2764" w:rsidRDefault="00C8257A" w:rsidP="00EF2FAE">
      <w:pPr>
        <w:pStyle w:val="Ttulo1"/>
        <w:numPr>
          <w:ilvl w:val="1"/>
          <w:numId w:val="20"/>
        </w:numPr>
      </w:pPr>
      <w:bookmarkStart w:id="83" w:name="_Toc499993012"/>
      <w:bookmarkStart w:id="84" w:name="_Toc499993394"/>
      <w:bookmarkStart w:id="85" w:name="_Toc500783584"/>
      <w:r w:rsidRPr="00C8257A">
        <w:t>Arquitectura</w:t>
      </w:r>
      <w:bookmarkEnd w:id="83"/>
      <w:bookmarkEnd w:id="84"/>
      <w:bookmarkEnd w:id="85"/>
    </w:p>
    <w:p w14:paraId="69917C9A" w14:textId="77777777" w:rsidR="00C70803" w:rsidRDefault="00C70803" w:rsidP="00EF2FAE">
      <w:pPr>
        <w:pStyle w:val="Textosinformato"/>
        <w:spacing w:line="276" w:lineRule="auto"/>
        <w:rPr>
          <w:rFonts w:asciiTheme="minorHAnsi" w:hAnsiTheme="minorHAnsi"/>
          <w:sz w:val="22"/>
          <w:szCs w:val="22"/>
        </w:rPr>
      </w:pPr>
    </w:p>
    <w:p w14:paraId="0D660421" w14:textId="307F4EDE" w:rsidR="009E2764" w:rsidRDefault="009E2764" w:rsidP="00EF2FAE">
      <w:pPr>
        <w:pStyle w:val="Textosinformato"/>
        <w:spacing w:line="276" w:lineRule="auto"/>
        <w:rPr>
          <w:rFonts w:ascii="Courier New" w:hAnsi="Courier New" w:cs="Courier New"/>
        </w:rPr>
      </w:pPr>
      <w:r w:rsidRPr="009E2764">
        <w:rPr>
          <w:rFonts w:ascii="Courier New" w:hAnsi="Courier New" w:cs="Courier New"/>
        </w:rPr>
        <w:t xml:space="preserve">Para </w:t>
      </w:r>
      <w:r>
        <w:rPr>
          <w:rFonts w:ascii="Courier New" w:hAnsi="Courier New" w:cs="Courier New"/>
        </w:rPr>
        <w:t>la realización de este proyecto</w:t>
      </w:r>
      <w:ins w:id="86" w:author="cvzcaoio" w:date="2018-01-22T09:17:00Z">
        <w:r w:rsidR="008E4D28">
          <w:rPr>
            <w:rFonts w:ascii="Courier New" w:hAnsi="Courier New" w:cs="Courier New"/>
          </w:rPr>
          <w:t>,</w:t>
        </w:r>
      </w:ins>
      <w:r>
        <w:rPr>
          <w:rFonts w:ascii="Courier New" w:hAnsi="Courier New" w:cs="Courier New"/>
        </w:rPr>
        <w:t xml:space="preserve"> al tener éste diferentes módulos</w:t>
      </w:r>
      <w:ins w:id="87" w:author="cvzcaoio" w:date="2018-01-22T09:17:00Z">
        <w:r w:rsidR="008E4D28">
          <w:rPr>
            <w:rFonts w:ascii="Courier New" w:hAnsi="Courier New" w:cs="Courier New"/>
          </w:rPr>
          <w:t>,</w:t>
        </w:r>
      </w:ins>
      <w:r>
        <w:rPr>
          <w:rFonts w:ascii="Courier New" w:hAnsi="Courier New" w:cs="Courier New"/>
        </w:rPr>
        <w:t xml:space="preserve"> se han usado dos tipos de </w:t>
      </w:r>
      <w:proofErr w:type="spellStart"/>
      <w:r>
        <w:rPr>
          <w:rFonts w:ascii="Courier New" w:hAnsi="Courier New" w:cs="Courier New"/>
        </w:rPr>
        <w:t>arquitecturas</w:t>
      </w:r>
      <w:ins w:id="88" w:author="cvzcaoio" w:date="2018-01-22T09:17:00Z">
        <w:r w:rsidR="008E4D28">
          <w:rPr>
            <w:rFonts w:ascii="Courier New" w:hAnsi="Courier New" w:cs="Courier New"/>
          </w:rPr>
          <w:t>:</w:t>
        </w:r>
      </w:ins>
      <w:del w:id="89" w:author="cvzcaoio" w:date="2018-01-22T09:17:00Z">
        <w:r w:rsidDel="008E4D28">
          <w:rPr>
            <w:rFonts w:ascii="Courier New" w:hAnsi="Courier New" w:cs="Courier New"/>
          </w:rPr>
          <w:delText xml:space="preserve">. </w:delText>
        </w:r>
      </w:del>
      <w:ins w:id="90" w:author="cvzcaoio" w:date="2018-01-22T09:17:00Z">
        <w:r w:rsidR="008E4D28">
          <w:rPr>
            <w:rFonts w:ascii="Courier New" w:hAnsi="Courier New" w:cs="Courier New"/>
          </w:rPr>
          <w:t>l</w:t>
        </w:r>
      </w:ins>
      <w:del w:id="91" w:author="cvzcaoio" w:date="2018-01-22T09:17:00Z">
        <w:r w:rsidDel="008E4D28">
          <w:rPr>
            <w:rFonts w:ascii="Courier New" w:hAnsi="Courier New" w:cs="Courier New"/>
          </w:rPr>
          <w:delText>L</w:delText>
        </w:r>
      </w:del>
      <w:r>
        <w:rPr>
          <w:rFonts w:ascii="Courier New" w:hAnsi="Courier New" w:cs="Courier New"/>
        </w:rPr>
        <w:t>a</w:t>
      </w:r>
      <w:proofErr w:type="spellEnd"/>
      <w:r>
        <w:rPr>
          <w:rFonts w:ascii="Courier New" w:hAnsi="Courier New" w:cs="Courier New"/>
        </w:rPr>
        <w:t xml:space="preserve"> arquitectura de tipo pipeline y de tipo cliente-servidor. </w:t>
      </w:r>
    </w:p>
    <w:p w14:paraId="1DB913D9" w14:textId="77777777" w:rsidR="009E2764" w:rsidRDefault="009E2764" w:rsidP="00EF2FAE">
      <w:pPr>
        <w:pStyle w:val="Textosinformato"/>
        <w:spacing w:line="276" w:lineRule="auto"/>
        <w:rPr>
          <w:rFonts w:ascii="Courier New" w:hAnsi="Courier New" w:cs="Courier New"/>
        </w:rPr>
      </w:pPr>
    </w:p>
    <w:p w14:paraId="603B259A" w14:textId="6F2C359C" w:rsidR="005455CA" w:rsidRDefault="009E2764" w:rsidP="00EF2FAE">
      <w:pPr>
        <w:pStyle w:val="Textosinformato"/>
        <w:spacing w:line="276" w:lineRule="auto"/>
        <w:rPr>
          <w:rFonts w:ascii="Courier New" w:hAnsi="Courier New" w:cs="Courier New"/>
        </w:rPr>
      </w:pPr>
      <w:commentRangeStart w:id="92"/>
      <w:r>
        <w:rPr>
          <w:rFonts w:ascii="Courier New" w:hAnsi="Courier New" w:cs="Courier New"/>
        </w:rPr>
        <w:t>Para toda la parte correspondiente a la creación del RDF</w:t>
      </w:r>
      <w:commentRangeEnd w:id="92"/>
      <w:r w:rsidR="008E4D28">
        <w:rPr>
          <w:rStyle w:val="Refdecomentario"/>
          <w:rFonts w:asciiTheme="minorHAnsi" w:hAnsiTheme="minorHAnsi"/>
        </w:rPr>
        <w:commentReference w:id="92"/>
      </w:r>
      <w:r>
        <w:rPr>
          <w:rFonts w:ascii="Courier New" w:hAnsi="Courier New" w:cs="Courier New"/>
        </w:rPr>
        <w:t xml:space="preserve">, como su testeo </w:t>
      </w:r>
      <w:r w:rsidR="00D946E4">
        <w:rPr>
          <w:rFonts w:ascii="Courier New" w:hAnsi="Courier New" w:cs="Courier New"/>
        </w:rPr>
        <w:t xml:space="preserve">de calidad </w:t>
      </w:r>
      <w:r>
        <w:rPr>
          <w:rFonts w:ascii="Courier New" w:hAnsi="Courier New" w:cs="Courier New"/>
        </w:rPr>
        <w:t>y descubrimiento de enlaces posterior, se ha usado</w:t>
      </w:r>
      <w:ins w:id="93" w:author="cvzcaoio" w:date="2018-01-22T09:19:00Z">
        <w:r w:rsidR="008E4D28">
          <w:rPr>
            <w:rFonts w:ascii="Courier New" w:hAnsi="Courier New" w:cs="Courier New"/>
          </w:rPr>
          <w:t xml:space="preserve"> una</w:t>
        </w:r>
      </w:ins>
      <w:del w:id="94" w:author="cvzcaoio" w:date="2018-01-22T09:19:00Z">
        <w:r w:rsidDel="008E4D28">
          <w:rPr>
            <w:rFonts w:ascii="Courier New" w:hAnsi="Courier New" w:cs="Courier New"/>
          </w:rPr>
          <w:delText xml:space="preserve"> la</w:delText>
        </w:r>
      </w:del>
      <w:r>
        <w:rPr>
          <w:rFonts w:ascii="Courier New" w:hAnsi="Courier New" w:cs="Courier New"/>
        </w:rPr>
        <w:t xml:space="preserve"> arq</w:t>
      </w:r>
      <w:r w:rsidR="00CA7B7E">
        <w:rPr>
          <w:rFonts w:ascii="Courier New" w:hAnsi="Courier New" w:cs="Courier New"/>
        </w:rPr>
        <w:t xml:space="preserve">uitectura tipo pipeline. En este tipo </w:t>
      </w:r>
      <w:del w:id="95" w:author="cvzcaoio" w:date="2018-01-22T09:19:00Z">
        <w:r w:rsidR="00CA7B7E" w:rsidDel="008E4D28">
          <w:rPr>
            <w:rFonts w:ascii="Courier New" w:hAnsi="Courier New" w:cs="Courier New"/>
          </w:rPr>
          <w:delText xml:space="preserve">de </w:delText>
        </w:r>
      </w:del>
      <w:r w:rsidR="00CA7B7E">
        <w:rPr>
          <w:rFonts w:ascii="Courier New" w:hAnsi="Courier New" w:cs="Courier New"/>
        </w:rPr>
        <w:t xml:space="preserve">arquitectura, </w:t>
      </w:r>
      <w:del w:id="96" w:author="cvzcaoio" w:date="2018-01-22T09:19:00Z">
        <w:r w:rsidR="00CA7B7E" w:rsidDel="008E4D28">
          <w:rPr>
            <w:rFonts w:ascii="Courier New" w:hAnsi="Courier New" w:cs="Courier New"/>
          </w:rPr>
          <w:delText xml:space="preserve">a partir de </w:delText>
        </w:r>
      </w:del>
      <w:r w:rsidR="00CA7B7E">
        <w:rPr>
          <w:rFonts w:ascii="Courier New" w:hAnsi="Courier New" w:cs="Courier New"/>
        </w:rPr>
        <w:t xml:space="preserve">un conjunto de datos iniciales se los va transformando en un proceso </w:t>
      </w:r>
      <w:del w:id="97" w:author="cvzcaoio" w:date="2018-01-22T09:19:00Z">
        <w:r w:rsidR="00CA7B7E" w:rsidDel="008E4D28">
          <w:rPr>
            <w:rFonts w:ascii="Courier New" w:hAnsi="Courier New" w:cs="Courier New"/>
          </w:rPr>
          <w:delText xml:space="preserve">comprendido </w:delText>
        </w:r>
      </w:del>
      <w:ins w:id="98" w:author="cvzcaoio" w:date="2018-01-22T09:19:00Z">
        <w:r w:rsidR="008E4D28">
          <w:rPr>
            <w:rFonts w:ascii="Courier New" w:hAnsi="Courier New" w:cs="Courier New"/>
          </w:rPr>
          <w:t xml:space="preserve">que comprende </w:t>
        </w:r>
      </w:ins>
      <w:del w:id="99" w:author="cvzcaoio" w:date="2018-01-22T09:19:00Z">
        <w:r w:rsidR="00CA7B7E" w:rsidDel="008E4D28">
          <w:rPr>
            <w:rFonts w:ascii="Courier New" w:hAnsi="Courier New" w:cs="Courier New"/>
          </w:rPr>
          <w:delText xml:space="preserve">por </w:delText>
        </w:r>
      </w:del>
      <w:r w:rsidR="00CA7B7E">
        <w:rPr>
          <w:rFonts w:ascii="Courier New" w:hAnsi="Courier New" w:cs="Courier New"/>
        </w:rPr>
        <w:t xml:space="preserve">varias </w:t>
      </w:r>
      <w:r w:rsidR="00CA7B7E">
        <w:rPr>
          <w:rFonts w:ascii="Courier New" w:hAnsi="Courier New" w:cs="Courier New"/>
        </w:rPr>
        <w:lastRenderedPageBreak/>
        <w:t>etapas</w:t>
      </w:r>
      <w:ins w:id="100" w:author="cvzcaoio" w:date="2018-01-22T09:20:00Z">
        <w:r w:rsidR="008E4D28">
          <w:rPr>
            <w:rFonts w:ascii="Courier New" w:hAnsi="Courier New" w:cs="Courier New"/>
          </w:rPr>
          <w:t>,</w:t>
        </w:r>
      </w:ins>
      <w:r w:rsidR="00CA7B7E">
        <w:rPr>
          <w:rFonts w:ascii="Courier New" w:hAnsi="Courier New" w:cs="Courier New"/>
        </w:rPr>
        <w:t xml:space="preserve"> en las que la entrada de cada </w:t>
      </w:r>
      <w:commentRangeStart w:id="101"/>
      <w:del w:id="102" w:author="cvzcaoio" w:date="2018-01-22T09:20:00Z">
        <w:r w:rsidR="00CA7B7E" w:rsidDel="008E4D28">
          <w:rPr>
            <w:rFonts w:ascii="Courier New" w:hAnsi="Courier New" w:cs="Courier New"/>
          </w:rPr>
          <w:delText xml:space="preserve">fase </w:delText>
        </w:r>
      </w:del>
      <w:commentRangeEnd w:id="101"/>
      <w:r w:rsidR="008E4D28">
        <w:rPr>
          <w:rStyle w:val="Refdecomentario"/>
          <w:rFonts w:asciiTheme="minorHAnsi" w:hAnsiTheme="minorHAnsi"/>
        </w:rPr>
        <w:commentReference w:id="101"/>
      </w:r>
      <w:ins w:id="103" w:author="cvzcaoio" w:date="2018-01-22T09:20:00Z">
        <w:r w:rsidR="008E4D28">
          <w:rPr>
            <w:rFonts w:ascii="Courier New" w:hAnsi="Courier New" w:cs="Courier New"/>
          </w:rPr>
          <w:t xml:space="preserve">etapa </w:t>
        </w:r>
      </w:ins>
      <w:r w:rsidR="00CA7B7E">
        <w:rPr>
          <w:rFonts w:ascii="Courier New" w:hAnsi="Courier New" w:cs="Courier New"/>
        </w:rPr>
        <w:t>es la salida del anterior. Se puede ver más claro la estructura que seguirán las fases del pipeline en la figura X.</w:t>
      </w:r>
    </w:p>
    <w:p w14:paraId="581E6082" w14:textId="77777777" w:rsidR="00EF2FAE" w:rsidRDefault="00EF2FAE" w:rsidP="00EF2FAE">
      <w:pPr>
        <w:pStyle w:val="Textosinformato"/>
        <w:spacing w:line="276" w:lineRule="auto"/>
        <w:rPr>
          <w:rFonts w:ascii="Courier New" w:hAnsi="Courier New" w:cs="Courier New"/>
        </w:rPr>
      </w:pPr>
    </w:p>
    <w:p w14:paraId="206933B8" w14:textId="77777777" w:rsidR="00C70803" w:rsidRDefault="005455CA" w:rsidP="00EF2FAE">
      <w:pPr>
        <w:pStyle w:val="Textosinformato"/>
        <w:spacing w:line="276" w:lineRule="auto"/>
        <w:rPr>
          <w:rFonts w:ascii="Courier New" w:hAnsi="Courier New" w:cs="Courier New"/>
        </w:rPr>
      </w:pPr>
      <w:r>
        <w:rPr>
          <w:noProof/>
          <w:lang w:eastAsia="es-ES"/>
        </w:rPr>
        <w:drawing>
          <wp:inline distT="0" distB="0" distL="0" distR="0" wp14:anchorId="33EFB40F" wp14:editId="0DDB8216">
            <wp:extent cx="5400040" cy="583507"/>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583507"/>
                    </a:xfrm>
                    <a:prstGeom prst="rect">
                      <a:avLst/>
                    </a:prstGeom>
                  </pic:spPr>
                </pic:pic>
              </a:graphicData>
            </a:graphic>
          </wp:inline>
        </w:drawing>
      </w:r>
    </w:p>
    <w:p w14:paraId="7EF1E12C" w14:textId="77777777" w:rsidR="006B5513" w:rsidRPr="00081FAF" w:rsidRDefault="00573017" w:rsidP="00573017">
      <w:pPr>
        <w:pStyle w:val="Epgrafe"/>
        <w:jc w:val="center"/>
        <w:rPr>
          <w:color w:val="auto"/>
        </w:rPr>
      </w:pPr>
      <w:bookmarkStart w:id="104" w:name="_Toc500782687"/>
      <w:commentRangeStart w:id="105"/>
      <w:r w:rsidRPr="00081FAF">
        <w:rPr>
          <w:color w:val="auto"/>
        </w:rPr>
        <w:t xml:space="preserve">Ilustración </w:t>
      </w:r>
      <w:commentRangeEnd w:id="105"/>
      <w:r w:rsidR="008E4D28">
        <w:rPr>
          <w:rStyle w:val="Refdecomentario"/>
          <w:b w:val="0"/>
          <w:bCs w:val="0"/>
          <w:color w:val="auto"/>
        </w:rPr>
        <w:commentReference w:id="105"/>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Arquitectura pipeline del TFG</w:t>
      </w:r>
      <w:bookmarkEnd w:id="104"/>
    </w:p>
    <w:p w14:paraId="20585231" w14:textId="77777777" w:rsidR="00C70803" w:rsidRDefault="00C70803" w:rsidP="00EF2FAE">
      <w:pPr>
        <w:pStyle w:val="Textosinformato"/>
        <w:spacing w:line="276" w:lineRule="auto"/>
        <w:rPr>
          <w:rFonts w:ascii="Courier New" w:hAnsi="Courier New" w:cs="Courier New"/>
        </w:rPr>
      </w:pPr>
    </w:p>
    <w:p w14:paraId="7755E95B" w14:textId="77777777" w:rsidR="00CA7B7E" w:rsidRDefault="00CA7B7E" w:rsidP="00EF2FAE">
      <w:pPr>
        <w:pStyle w:val="Textosinformato"/>
        <w:spacing w:line="276" w:lineRule="auto"/>
        <w:rPr>
          <w:rFonts w:ascii="Courier New" w:hAnsi="Courier New" w:cs="Courier New"/>
        </w:rPr>
      </w:pPr>
      <w:r>
        <w:rPr>
          <w:rFonts w:ascii="Courier New" w:hAnsi="Courier New" w:cs="Courier New"/>
        </w:rPr>
        <w:t>La arquit</w:t>
      </w:r>
      <w:r w:rsidR="00102DF2">
        <w:rPr>
          <w:rFonts w:ascii="Courier New" w:hAnsi="Courier New" w:cs="Courier New"/>
        </w:rPr>
        <w:t>ectura cliente-</w:t>
      </w:r>
      <w:r>
        <w:rPr>
          <w:rFonts w:ascii="Courier New" w:hAnsi="Courier New" w:cs="Courier New"/>
        </w:rPr>
        <w:t>servidor se usa en las últimas fases del proyecto. En este caso se ofrece al usuario</w:t>
      </w:r>
      <w:r w:rsidR="00102DF2">
        <w:rPr>
          <w:rFonts w:ascii="Courier New" w:hAnsi="Courier New" w:cs="Courier New"/>
        </w:rPr>
        <w:t>/agente</w:t>
      </w:r>
      <w:r>
        <w:rPr>
          <w:rFonts w:ascii="Courier New" w:hAnsi="Courier New" w:cs="Courier New"/>
        </w:rPr>
        <w:t xml:space="preserve"> un SPARQL endpoint contra el que realiza</w:t>
      </w:r>
      <w:r w:rsidR="00102DF2">
        <w:rPr>
          <w:rFonts w:ascii="Courier New" w:hAnsi="Courier New" w:cs="Courier New"/>
        </w:rPr>
        <w:t xml:space="preserve">r todo tipo de consultas SPARQL y </w:t>
      </w:r>
      <w:r>
        <w:rPr>
          <w:rFonts w:ascii="Courier New" w:hAnsi="Courier New" w:cs="Courier New"/>
        </w:rPr>
        <w:t xml:space="preserve"> un servidor Linked Data sobre el que se podrá realizar peticiones</w:t>
      </w:r>
      <w:r w:rsidR="00102DF2">
        <w:rPr>
          <w:rFonts w:ascii="Courier New" w:hAnsi="Courier New" w:cs="Courier New"/>
        </w:rPr>
        <w:t xml:space="preserve"> con negociación de contenido.</w:t>
      </w:r>
      <w:r w:rsidR="00D85394">
        <w:rPr>
          <w:rFonts w:ascii="Courier New" w:hAnsi="Courier New" w:cs="Courier New"/>
        </w:rPr>
        <w:t xml:space="preserve"> </w:t>
      </w:r>
      <w:r w:rsidR="00102DF2">
        <w:rPr>
          <w:rFonts w:ascii="Courier New" w:hAnsi="Courier New" w:cs="Courier New"/>
        </w:rPr>
        <w:t>La información usada por estos se encontrará alojada en una triple store.</w:t>
      </w:r>
    </w:p>
    <w:p w14:paraId="35E633CE" w14:textId="77777777" w:rsidR="00772199" w:rsidRDefault="00016F41" w:rsidP="00EF2FAE">
      <w:pPr>
        <w:pStyle w:val="Textosinformato"/>
        <w:spacing w:line="276" w:lineRule="auto"/>
        <w:jc w:val="center"/>
        <w:rPr>
          <w:rFonts w:ascii="Courier New" w:hAnsi="Courier New" w:cs="Courier New"/>
        </w:rPr>
      </w:pPr>
      <w:r>
        <w:rPr>
          <w:noProof/>
          <w:lang w:eastAsia="es-ES"/>
        </w:rPr>
        <w:drawing>
          <wp:inline distT="0" distB="0" distL="0" distR="0" wp14:anchorId="391A4947" wp14:editId="407A06FA">
            <wp:extent cx="5076825" cy="26289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76825" cy="2628900"/>
                    </a:xfrm>
                    <a:prstGeom prst="rect">
                      <a:avLst/>
                    </a:prstGeom>
                  </pic:spPr>
                </pic:pic>
              </a:graphicData>
            </a:graphic>
          </wp:inline>
        </w:drawing>
      </w:r>
      <w:r w:rsidR="00DA4303">
        <w:rPr>
          <w:rFonts w:ascii="Courier New" w:hAnsi="Courier New" w:cs="Courier New"/>
        </w:rPr>
        <w:t xml:space="preserve"> </w:t>
      </w:r>
    </w:p>
    <w:p w14:paraId="5B5E4777" w14:textId="77777777" w:rsidR="006B5513" w:rsidRPr="00081FAF" w:rsidRDefault="00573017" w:rsidP="00573017">
      <w:pPr>
        <w:pStyle w:val="Epgrafe"/>
        <w:jc w:val="center"/>
        <w:rPr>
          <w:color w:val="auto"/>
        </w:rPr>
      </w:pPr>
      <w:bookmarkStart w:id="106" w:name="_Toc500782688"/>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Arquitectura cliente-servidor del TFG</w:t>
      </w:r>
      <w:bookmarkEnd w:id="106"/>
    </w:p>
    <w:p w14:paraId="4AE89412" w14:textId="77777777" w:rsidR="006B5513" w:rsidRDefault="006B5513" w:rsidP="00EF2FAE">
      <w:pPr>
        <w:pStyle w:val="Textosinformato"/>
        <w:spacing w:line="276" w:lineRule="auto"/>
        <w:jc w:val="center"/>
        <w:rPr>
          <w:rFonts w:ascii="Courier New" w:hAnsi="Courier New" w:cs="Courier New"/>
        </w:rPr>
      </w:pPr>
    </w:p>
    <w:p w14:paraId="57854955" w14:textId="77777777" w:rsidR="00047C3B" w:rsidRPr="00E33AC2" w:rsidRDefault="00A162C9" w:rsidP="00EF2FAE">
      <w:pPr>
        <w:pStyle w:val="Ttulo1"/>
        <w:numPr>
          <w:ilvl w:val="1"/>
          <w:numId w:val="20"/>
        </w:numPr>
      </w:pPr>
      <w:bookmarkStart w:id="107" w:name="_Toc499993013"/>
      <w:bookmarkStart w:id="108" w:name="_Toc499993395"/>
      <w:bookmarkStart w:id="109" w:name="_Toc500783585"/>
      <w:r w:rsidRPr="00E33AC2">
        <w:t>Alcance</w:t>
      </w:r>
      <w:bookmarkEnd w:id="107"/>
      <w:bookmarkEnd w:id="108"/>
      <w:bookmarkEnd w:id="109"/>
    </w:p>
    <w:p w14:paraId="2F5B3711" w14:textId="77777777" w:rsidR="00067392" w:rsidRDefault="00067392" w:rsidP="00EF2FAE">
      <w:pPr>
        <w:pStyle w:val="Textosinformato"/>
        <w:spacing w:line="276" w:lineRule="auto"/>
        <w:rPr>
          <w:rFonts w:ascii="Courier New" w:hAnsi="Courier New" w:cs="Courier New"/>
        </w:rPr>
      </w:pPr>
    </w:p>
    <w:p w14:paraId="595C644F" w14:textId="77777777" w:rsidR="00AA2A57" w:rsidRDefault="00067392" w:rsidP="00EF2FAE">
      <w:pPr>
        <w:pStyle w:val="Textosinformato"/>
        <w:spacing w:line="276" w:lineRule="auto"/>
        <w:rPr>
          <w:rFonts w:ascii="Courier New" w:hAnsi="Courier New" w:cs="Courier New"/>
        </w:rPr>
      </w:pPr>
      <w:r>
        <w:rPr>
          <w:rFonts w:ascii="Courier New" w:hAnsi="Courier New" w:cs="Courier New"/>
        </w:rPr>
        <w:t xml:space="preserve">En este </w:t>
      </w:r>
      <w:r w:rsidR="00AA2A57">
        <w:rPr>
          <w:rFonts w:ascii="Courier New" w:hAnsi="Courier New" w:cs="Courier New"/>
        </w:rPr>
        <w:t xml:space="preserve">proyecto se ha decidido seguir el modelo de desarrollo en cascada. En este paradigma se sigue una serie de etapas sucesivas, la etapa siguiente comienza cuando termina la anterior. </w:t>
      </w:r>
    </w:p>
    <w:p w14:paraId="4881226F" w14:textId="77777777" w:rsidR="00AA2A57" w:rsidRDefault="00AA2A57" w:rsidP="00EF2FAE">
      <w:pPr>
        <w:pStyle w:val="Textosinformato"/>
        <w:spacing w:line="276" w:lineRule="auto"/>
        <w:rPr>
          <w:rFonts w:ascii="Courier New" w:hAnsi="Courier New" w:cs="Courier New"/>
        </w:rPr>
      </w:pPr>
    </w:p>
    <w:p w14:paraId="1D12E035" w14:textId="5CB89848" w:rsidR="00AA2A57" w:rsidRDefault="00AA2A57" w:rsidP="00EF2FAE">
      <w:pPr>
        <w:pStyle w:val="Textosinformato"/>
        <w:spacing w:line="276" w:lineRule="auto"/>
        <w:rPr>
          <w:rFonts w:ascii="Courier New" w:hAnsi="Courier New" w:cs="Courier New"/>
        </w:rPr>
      </w:pPr>
      <w:r>
        <w:rPr>
          <w:rFonts w:ascii="Courier New" w:hAnsi="Courier New" w:cs="Courier New"/>
        </w:rPr>
        <w:t xml:space="preserve">Se ha elegido esta forma de desarrollo por la naturaleza de este proyecto. Al ser </w:t>
      </w:r>
      <w:ins w:id="110" w:author="cvzcaoio" w:date="2018-01-22T09:22:00Z">
        <w:r w:rsidR="008E4D28">
          <w:rPr>
            <w:rFonts w:ascii="Courier New" w:hAnsi="Courier New" w:cs="Courier New"/>
          </w:rPr>
          <w:t>é</w:t>
        </w:r>
      </w:ins>
      <w:del w:id="111" w:author="cvzcaoio" w:date="2018-01-22T09:22:00Z">
        <w:r w:rsidDel="008E4D28">
          <w:rPr>
            <w:rFonts w:ascii="Courier New" w:hAnsi="Courier New" w:cs="Courier New"/>
          </w:rPr>
          <w:delText>e</w:delText>
        </w:r>
      </w:del>
      <w:r>
        <w:rPr>
          <w:rFonts w:ascii="Courier New" w:hAnsi="Courier New" w:cs="Courier New"/>
        </w:rPr>
        <w:t>ste un proyecto bien estructurado y con las fases bien definidas, la captura de requisitos que se expondrá posteriormente difícilmente sufrirá algún cambio.</w:t>
      </w:r>
    </w:p>
    <w:p w14:paraId="78300999" w14:textId="77777777" w:rsidR="00B97095" w:rsidRDefault="00B97095" w:rsidP="00EF2FAE">
      <w:pPr>
        <w:pStyle w:val="Textosinformato"/>
        <w:spacing w:line="276" w:lineRule="auto"/>
        <w:rPr>
          <w:rFonts w:ascii="Courier New" w:hAnsi="Courier New" w:cs="Courier New"/>
        </w:rPr>
      </w:pPr>
    </w:p>
    <w:p w14:paraId="65ED2333" w14:textId="77777777" w:rsidR="00B97095" w:rsidRDefault="00B97095" w:rsidP="00EF2FAE">
      <w:pPr>
        <w:pStyle w:val="Textosinformato"/>
        <w:spacing w:line="276" w:lineRule="auto"/>
        <w:rPr>
          <w:rFonts w:ascii="Courier New" w:hAnsi="Courier New" w:cs="Courier New"/>
        </w:rPr>
      </w:pPr>
    </w:p>
    <w:p w14:paraId="556C35AA" w14:textId="77777777" w:rsidR="00B97095" w:rsidRDefault="004D0AB1" w:rsidP="00EF2FAE">
      <w:pPr>
        <w:pStyle w:val="Textosinformato"/>
        <w:spacing w:line="276" w:lineRule="auto"/>
        <w:rPr>
          <w:rFonts w:ascii="Courier New" w:hAnsi="Courier New" w:cs="Courier New"/>
        </w:rPr>
      </w:pPr>
      <w:r>
        <w:rPr>
          <w:noProof/>
          <w:lang w:eastAsia="es-ES"/>
        </w:rPr>
        <w:lastRenderedPageBreak/>
        <w:drawing>
          <wp:inline distT="0" distB="0" distL="0" distR="0" wp14:anchorId="246A8B06" wp14:editId="266435BB">
            <wp:extent cx="5400040" cy="3085563"/>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085563"/>
                    </a:xfrm>
                    <a:prstGeom prst="rect">
                      <a:avLst/>
                    </a:prstGeom>
                  </pic:spPr>
                </pic:pic>
              </a:graphicData>
            </a:graphic>
          </wp:inline>
        </w:drawing>
      </w:r>
    </w:p>
    <w:p w14:paraId="3353A84E" w14:textId="77777777" w:rsidR="006B5513" w:rsidRPr="00081FAF" w:rsidRDefault="00573017" w:rsidP="00573017">
      <w:pPr>
        <w:pStyle w:val="Epgrafe"/>
        <w:jc w:val="center"/>
        <w:rPr>
          <w:color w:val="auto"/>
        </w:rPr>
      </w:pPr>
      <w:bookmarkStart w:id="112" w:name="_Toc500782689"/>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Paradigma desarrollo software cascada</w:t>
      </w:r>
      <w:bookmarkEnd w:id="112"/>
    </w:p>
    <w:p w14:paraId="2B6C813E" w14:textId="77777777" w:rsidR="006B5513" w:rsidRDefault="006B5513" w:rsidP="00EF2FAE">
      <w:pPr>
        <w:pStyle w:val="Textosinformato"/>
        <w:spacing w:line="276" w:lineRule="auto"/>
        <w:rPr>
          <w:rFonts w:ascii="Courier New" w:hAnsi="Courier New" w:cs="Courier New"/>
        </w:rPr>
      </w:pPr>
    </w:p>
    <w:p w14:paraId="7CA6F73E" w14:textId="77777777" w:rsidR="006B5513" w:rsidRDefault="009F716D" w:rsidP="00EF2FAE">
      <w:pPr>
        <w:pStyle w:val="Textosinformato"/>
        <w:spacing w:line="276" w:lineRule="auto"/>
        <w:rPr>
          <w:rFonts w:ascii="Courier New" w:hAnsi="Courier New" w:cs="Courier New"/>
        </w:rPr>
        <w:sectPr w:rsidR="006B5513" w:rsidSect="00102DF2">
          <w:footerReference w:type="default" r:id="rId18"/>
          <w:pgSz w:w="11906" w:h="16838"/>
          <w:pgMar w:top="1417" w:right="1701" w:bottom="1417" w:left="1701" w:header="708" w:footer="708" w:gutter="0"/>
          <w:cols w:space="708"/>
          <w:titlePg/>
          <w:docGrid w:linePitch="360"/>
        </w:sectPr>
      </w:pPr>
      <w:r w:rsidRPr="00B70BB1">
        <w:rPr>
          <w:rFonts w:ascii="Courier New" w:hAnsi="Courier New" w:cs="Courier New"/>
        </w:rPr>
        <w:t>El alcance de este proyecto se definirá mediante el siguiente diagrama EDT</w:t>
      </w:r>
      <w:r w:rsidR="006B5513">
        <w:rPr>
          <w:rFonts w:ascii="Courier New" w:hAnsi="Courier New" w:cs="Courier New"/>
        </w:rPr>
        <w:t xml:space="preserve"> o estructura de descomposición del t</w:t>
      </w:r>
      <w:r w:rsidR="006B5513" w:rsidRPr="006B5513">
        <w:rPr>
          <w:rFonts w:ascii="Courier New" w:hAnsi="Courier New" w:cs="Courier New"/>
        </w:rPr>
        <w:t>rabajo</w:t>
      </w:r>
      <w:r w:rsidRPr="00B70BB1">
        <w:rPr>
          <w:rFonts w:ascii="Courier New" w:hAnsi="Courier New" w:cs="Courier New"/>
        </w:rPr>
        <w:t xml:space="preserve">, donde </w:t>
      </w:r>
      <w:r w:rsidR="00067392">
        <w:rPr>
          <w:rFonts w:ascii="Courier New" w:hAnsi="Courier New" w:cs="Courier New"/>
        </w:rPr>
        <w:t xml:space="preserve">se </w:t>
      </w:r>
      <w:r w:rsidRPr="00B70BB1">
        <w:rPr>
          <w:rFonts w:ascii="Courier New" w:hAnsi="Courier New" w:cs="Courier New"/>
        </w:rPr>
        <w:t>expondrán las fases que seguirá el desarrollo del mismo.</w:t>
      </w:r>
    </w:p>
    <w:p w14:paraId="2C680FEB" w14:textId="77777777" w:rsidR="00AA2A57" w:rsidRPr="00B70BB1" w:rsidRDefault="00AA2A57" w:rsidP="00EF2FAE">
      <w:pPr>
        <w:pStyle w:val="Textosinformato"/>
        <w:spacing w:line="276" w:lineRule="auto"/>
        <w:rPr>
          <w:rFonts w:ascii="Courier New" w:hAnsi="Courier New" w:cs="Courier New"/>
        </w:rPr>
      </w:pPr>
    </w:p>
    <w:p w14:paraId="2F3770BB" w14:textId="77777777" w:rsidR="004D0AB1" w:rsidRDefault="004D0AB1" w:rsidP="00EF2FAE">
      <w:pPr>
        <w:pStyle w:val="Textosinformato"/>
        <w:spacing w:line="276" w:lineRule="auto"/>
      </w:pPr>
    </w:p>
    <w:p w14:paraId="7CEC7EE9" w14:textId="77777777" w:rsidR="006B5513" w:rsidRDefault="006B5513" w:rsidP="00EF2FAE">
      <w:pPr>
        <w:pStyle w:val="Textosinformato"/>
        <w:spacing w:line="276" w:lineRule="auto"/>
      </w:pPr>
      <w:r>
        <w:rPr>
          <w:noProof/>
          <w:lang w:eastAsia="es-ES"/>
        </w:rPr>
        <w:drawing>
          <wp:inline distT="0" distB="0" distL="0" distR="0" wp14:anchorId="6D6E0486" wp14:editId="30B06E5C">
            <wp:extent cx="9350880" cy="2583712"/>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72929" cy="2589804"/>
                    </a:xfrm>
                    <a:prstGeom prst="rect">
                      <a:avLst/>
                    </a:prstGeom>
                  </pic:spPr>
                </pic:pic>
              </a:graphicData>
            </a:graphic>
          </wp:inline>
        </w:drawing>
      </w:r>
    </w:p>
    <w:p w14:paraId="17CDADB4" w14:textId="77777777" w:rsidR="006B5513" w:rsidRDefault="006B5513" w:rsidP="006B5513">
      <w:pPr>
        <w:jc w:val="center"/>
        <w:rPr>
          <w:rStyle w:val="Textoennegrita"/>
        </w:rPr>
      </w:pPr>
    </w:p>
    <w:p w14:paraId="488D8C03" w14:textId="77777777" w:rsidR="006B5513" w:rsidRPr="00081FAF" w:rsidRDefault="00573017" w:rsidP="00573017">
      <w:pPr>
        <w:pStyle w:val="Epgrafe"/>
        <w:jc w:val="center"/>
        <w:rPr>
          <w:color w:val="auto"/>
        </w:rPr>
      </w:pPr>
      <w:bookmarkStart w:id="113" w:name="_Toc500782690"/>
      <w:r w:rsidRPr="00081FAF">
        <w:rPr>
          <w:color w:val="auto"/>
        </w:rPr>
        <w:t xml:space="preserve">Ilustración </w:t>
      </w:r>
      <w:r w:rsidRPr="00081FAF">
        <w:rPr>
          <w:color w:val="auto"/>
        </w:rPr>
        <w:fldChar w:fldCharType="begin"/>
      </w:r>
      <w:r w:rsidRPr="00081FAF">
        <w:rPr>
          <w:color w:val="auto"/>
        </w:rPr>
        <w:instrText xml:space="preserve"> SEQ Ilustración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Diagrama EDT del TFG</w:t>
      </w:r>
      <w:bookmarkEnd w:id="113"/>
    </w:p>
    <w:p w14:paraId="79411CB6" w14:textId="77777777" w:rsidR="006B5513" w:rsidRDefault="006B5513" w:rsidP="00EF2FAE">
      <w:pPr>
        <w:pStyle w:val="Textosinformato"/>
        <w:spacing w:line="276" w:lineRule="auto"/>
        <w:sectPr w:rsidR="006B5513" w:rsidSect="006B5513">
          <w:pgSz w:w="16838" w:h="11906" w:orient="landscape"/>
          <w:pgMar w:top="1701" w:right="1418" w:bottom="1701" w:left="1418" w:header="709" w:footer="709" w:gutter="0"/>
          <w:cols w:space="708"/>
          <w:titlePg/>
          <w:docGrid w:linePitch="360"/>
        </w:sectPr>
      </w:pPr>
    </w:p>
    <w:p w14:paraId="51F77936" w14:textId="77777777" w:rsidR="004D0AB1" w:rsidRDefault="004D0AB1" w:rsidP="00EF2FAE">
      <w:pPr>
        <w:pStyle w:val="Textosinformato"/>
        <w:spacing w:line="276" w:lineRule="auto"/>
      </w:pPr>
    </w:p>
    <w:p w14:paraId="1DF1F9A4" w14:textId="77777777" w:rsidR="00AA2A57" w:rsidRDefault="00AA2A57" w:rsidP="00EF2FAE">
      <w:pPr>
        <w:pStyle w:val="Textosinformato"/>
        <w:spacing w:line="276" w:lineRule="auto"/>
        <w:rPr>
          <w:rFonts w:ascii="Courier New" w:hAnsi="Courier New" w:cs="Courier New"/>
        </w:rPr>
      </w:pPr>
    </w:p>
    <w:p w14:paraId="6702C711" w14:textId="77777777" w:rsidR="00AA2A57" w:rsidRDefault="00AA2A57" w:rsidP="00EF2FAE">
      <w:pPr>
        <w:pStyle w:val="Ttulo2"/>
      </w:pPr>
      <w:r>
        <w:tab/>
      </w:r>
      <w:bookmarkStart w:id="114" w:name="_Toc499993014"/>
      <w:bookmarkStart w:id="115" w:name="_Toc499993396"/>
      <w:bookmarkStart w:id="116" w:name="_Toc500783586"/>
      <w:r>
        <w:t>2.3.1 Análisis de requisitos</w:t>
      </w:r>
      <w:bookmarkEnd w:id="114"/>
      <w:bookmarkEnd w:id="115"/>
      <w:bookmarkEnd w:id="116"/>
    </w:p>
    <w:p w14:paraId="709BC3BF" w14:textId="77777777"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594E37" w14:paraId="7A55235E"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2B157CC"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0881E5AF"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2 horas</w:t>
            </w:r>
          </w:p>
        </w:tc>
      </w:tr>
      <w:tr w:rsidR="00594E37" w14:paraId="04351820"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2F3AC137"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7C131C64"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Durante esta fase se definirán los objetivos que debe cubrir el producto final.</w:t>
            </w:r>
          </w:p>
        </w:tc>
      </w:tr>
      <w:tr w:rsidR="00594E37" w14:paraId="68B0A9D9"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03EB3768"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71B93199"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w:t>
            </w:r>
          </w:p>
        </w:tc>
      </w:tr>
      <w:tr w:rsidR="00594E37" w14:paraId="58208597"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5C70DFFE" w14:textId="77777777" w:rsidR="00011CBA"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714DFE45" w14:textId="77777777" w:rsidR="00011CBA" w:rsidRDefault="00594E37" w:rsidP="00EF2FAE">
            <w:pPr>
              <w:pStyle w:val="Textosinformato"/>
              <w:spacing w:line="276" w:lineRule="auto"/>
              <w:rPr>
                <w:rFonts w:ascii="Courier New" w:hAnsi="Courier New" w:cs="Courier New"/>
              </w:rPr>
            </w:pPr>
            <w:r>
              <w:rPr>
                <w:rFonts w:ascii="Courier New" w:hAnsi="Courier New" w:cs="Courier New"/>
              </w:rPr>
              <w:t>Editor de textos</w:t>
            </w:r>
            <w:r w:rsidR="003E70BF">
              <w:rPr>
                <w:rFonts w:ascii="Courier New" w:hAnsi="Courier New" w:cs="Courier New"/>
              </w:rPr>
              <w:t>, entrevista a profesional.</w:t>
            </w:r>
          </w:p>
        </w:tc>
      </w:tr>
      <w:tr w:rsidR="00594E37" w14:paraId="41A09FEA"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72B1DAAD"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2C1F2379"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Documento con lista de objetivos a conseguir.</w:t>
            </w:r>
          </w:p>
        </w:tc>
      </w:tr>
    </w:tbl>
    <w:p w14:paraId="4A23AE5F" w14:textId="77777777" w:rsidR="00573017" w:rsidRPr="00081FAF" w:rsidRDefault="00573017" w:rsidP="00081FAF">
      <w:pPr>
        <w:pStyle w:val="Epgrafe"/>
        <w:jc w:val="center"/>
        <w:rPr>
          <w:color w:val="auto"/>
        </w:rPr>
      </w:pPr>
      <w:bookmarkStart w:id="117" w:name="_Toc500783144"/>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1</w:t>
      </w:r>
      <w:r w:rsidR="00081FAF" w:rsidRPr="00081FAF">
        <w:rPr>
          <w:color w:val="auto"/>
        </w:rPr>
        <w:fldChar w:fldCharType="end"/>
      </w:r>
      <w:r w:rsidRPr="00081FAF">
        <w:rPr>
          <w:color w:val="auto"/>
        </w:rPr>
        <w:t>: Análisis de requisitos</w:t>
      </w:r>
      <w:bookmarkEnd w:id="117"/>
    </w:p>
    <w:p w14:paraId="55E54E99" w14:textId="77777777" w:rsidR="00B8420B" w:rsidRDefault="00B8420B" w:rsidP="00EF2FAE">
      <w:pPr>
        <w:pStyle w:val="Ttulo2"/>
        <w:rPr>
          <w:rFonts w:ascii="Courier New" w:hAnsi="Courier New" w:cs="Courier New"/>
        </w:rPr>
      </w:pPr>
      <w:r>
        <w:rPr>
          <w:rFonts w:ascii="Courier New" w:hAnsi="Courier New" w:cs="Courier New"/>
        </w:rPr>
        <w:tab/>
      </w:r>
      <w:bookmarkStart w:id="118" w:name="_Toc499993015"/>
      <w:bookmarkStart w:id="119" w:name="_Toc499993397"/>
      <w:bookmarkStart w:id="120" w:name="_Toc500783587"/>
      <w:r w:rsidRPr="00E33AC2">
        <w:t>2.3.2 Diseño del sistema</w:t>
      </w:r>
      <w:bookmarkEnd w:id="118"/>
      <w:bookmarkEnd w:id="119"/>
      <w:bookmarkEnd w:id="120"/>
    </w:p>
    <w:p w14:paraId="5905267C" w14:textId="77777777" w:rsidR="00594E37" w:rsidRDefault="00594E37" w:rsidP="00EF2FAE">
      <w:pPr>
        <w:pStyle w:val="Textosinformato"/>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594E37" w14:paraId="7159173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5A25A42"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306D6F71"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3</w:t>
            </w:r>
            <w:r w:rsidR="00594E37">
              <w:rPr>
                <w:rFonts w:ascii="Courier New" w:hAnsi="Courier New" w:cs="Courier New"/>
              </w:rPr>
              <w:t xml:space="preserve"> horas</w:t>
            </w:r>
          </w:p>
        </w:tc>
      </w:tr>
      <w:tr w:rsidR="00594E37" w14:paraId="0B257A7D"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01DD9386"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2C7121AB" w14:textId="77777777" w:rsidR="00594E37" w:rsidRDefault="00594E37" w:rsidP="00EF2FAE">
            <w:pPr>
              <w:pStyle w:val="Textosinformato"/>
              <w:spacing w:line="276" w:lineRule="auto"/>
              <w:rPr>
                <w:rFonts w:ascii="Courier New" w:hAnsi="Courier New" w:cs="Courier New"/>
              </w:rPr>
            </w:pPr>
            <w:r>
              <w:rPr>
                <w:rFonts w:ascii="Courier New" w:hAnsi="Courier New" w:cs="Courier New"/>
              </w:rPr>
              <w:t>Se descompone el proyecto a desarrollar en subconjuntos. En este apartado se define la estructura del sistema a implementar y la especificación de cada uno de los subconjuntos por separado.</w:t>
            </w:r>
          </w:p>
        </w:tc>
      </w:tr>
      <w:tr w:rsidR="00594E37" w14:paraId="410E745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7D8BDF7"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10FC7B2F"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Documento obtenido en la fase de Análisis de requisitos</w:t>
            </w:r>
          </w:p>
        </w:tc>
      </w:tr>
      <w:tr w:rsidR="00594E37" w14:paraId="746309CE"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2932020"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41444DA2" w14:textId="77777777" w:rsidR="00594E37" w:rsidRDefault="00594E37" w:rsidP="00EF2FAE">
            <w:pPr>
              <w:pStyle w:val="Textosinformato"/>
              <w:spacing w:line="276" w:lineRule="auto"/>
              <w:rPr>
                <w:rFonts w:ascii="Courier New" w:hAnsi="Courier New" w:cs="Courier New"/>
              </w:rPr>
            </w:pPr>
            <w:r>
              <w:rPr>
                <w:rFonts w:ascii="Courier New" w:hAnsi="Courier New" w:cs="Courier New"/>
              </w:rPr>
              <w:t>Editor de textos</w:t>
            </w:r>
          </w:p>
        </w:tc>
      </w:tr>
      <w:tr w:rsidR="00594E37" w14:paraId="45E558D0"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67C0865" w14:textId="77777777" w:rsidR="00594E37" w:rsidRPr="00443237" w:rsidRDefault="00594E37"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F5AB52D" w14:textId="77777777" w:rsidR="00594E37" w:rsidRDefault="006C37AE" w:rsidP="00EF2FAE">
            <w:pPr>
              <w:pStyle w:val="Textosinformato"/>
              <w:spacing w:line="276" w:lineRule="auto"/>
              <w:rPr>
                <w:rFonts w:ascii="Courier New" w:hAnsi="Courier New" w:cs="Courier New"/>
              </w:rPr>
            </w:pPr>
            <w:r>
              <w:rPr>
                <w:rFonts w:ascii="Courier New" w:hAnsi="Courier New" w:cs="Courier New"/>
              </w:rPr>
              <w:t xml:space="preserve">Documento especificando los distintos subconjuntos en el que estará divido el trabajo a realizar. </w:t>
            </w:r>
          </w:p>
        </w:tc>
      </w:tr>
    </w:tbl>
    <w:p w14:paraId="0A8CF8C2" w14:textId="77777777" w:rsidR="00573017" w:rsidRPr="00081FAF" w:rsidRDefault="00573017" w:rsidP="00081FAF">
      <w:pPr>
        <w:pStyle w:val="Epgrafe"/>
        <w:jc w:val="center"/>
        <w:rPr>
          <w:color w:val="auto"/>
        </w:rPr>
      </w:pPr>
      <w:bookmarkStart w:id="121" w:name="_Toc500783145"/>
      <w:r w:rsidRPr="00081FAF">
        <w:rPr>
          <w:color w:val="auto"/>
        </w:rPr>
        <w:t xml:space="preserve">Tabla </w:t>
      </w:r>
      <w:r w:rsidR="00081FAF" w:rsidRPr="00081FAF">
        <w:rPr>
          <w:color w:val="auto"/>
        </w:rPr>
        <w:fldChar w:fldCharType="begin"/>
      </w:r>
      <w:r w:rsidR="00081FAF" w:rsidRPr="00081FAF">
        <w:rPr>
          <w:color w:val="auto"/>
        </w:rPr>
        <w:instrText xml:space="preserve"> SEQ Tabla \* ARABIC </w:instrText>
      </w:r>
      <w:r w:rsidR="00081FAF" w:rsidRPr="00081FAF">
        <w:rPr>
          <w:color w:val="auto"/>
        </w:rPr>
        <w:fldChar w:fldCharType="separate"/>
      </w:r>
      <w:r w:rsidR="00081FAF" w:rsidRPr="00081FAF">
        <w:rPr>
          <w:color w:val="auto"/>
        </w:rPr>
        <w:t>2</w:t>
      </w:r>
      <w:r w:rsidR="00081FAF" w:rsidRPr="00081FAF">
        <w:rPr>
          <w:color w:val="auto"/>
        </w:rPr>
        <w:fldChar w:fldCharType="end"/>
      </w:r>
      <w:r w:rsidRPr="00081FAF">
        <w:rPr>
          <w:color w:val="auto"/>
        </w:rPr>
        <w:t>: Diseño del sistema</w:t>
      </w:r>
      <w:bookmarkEnd w:id="121"/>
    </w:p>
    <w:p w14:paraId="5D2FF21B" w14:textId="77777777" w:rsidR="006B5513" w:rsidRDefault="006B5513" w:rsidP="00EF2FAE">
      <w:pPr>
        <w:pStyle w:val="Textosinformato"/>
        <w:spacing w:line="276" w:lineRule="auto"/>
        <w:rPr>
          <w:rFonts w:ascii="Courier New" w:hAnsi="Courier New" w:cs="Courier New"/>
        </w:rPr>
      </w:pPr>
    </w:p>
    <w:p w14:paraId="1367E887" w14:textId="77777777" w:rsidR="00B8420B" w:rsidRDefault="00B8420B" w:rsidP="00EF2FAE">
      <w:pPr>
        <w:pStyle w:val="Ttulo2"/>
        <w:rPr>
          <w:rFonts w:ascii="Courier New" w:hAnsi="Courier New" w:cs="Courier New"/>
        </w:rPr>
      </w:pPr>
      <w:r>
        <w:rPr>
          <w:rFonts w:ascii="Courier New" w:hAnsi="Courier New" w:cs="Courier New"/>
        </w:rPr>
        <w:tab/>
      </w:r>
      <w:bookmarkStart w:id="122" w:name="_Toc499993016"/>
      <w:bookmarkStart w:id="123" w:name="_Toc499993398"/>
      <w:bookmarkStart w:id="124" w:name="_Toc500783588"/>
      <w:r w:rsidRPr="00E33AC2">
        <w:t>2.3.3 Diseño del programa</w:t>
      </w:r>
      <w:bookmarkEnd w:id="122"/>
      <w:bookmarkEnd w:id="123"/>
      <w:bookmarkEnd w:id="124"/>
    </w:p>
    <w:p w14:paraId="14503A0B" w14:textId="77777777" w:rsidR="003E70BF" w:rsidRDefault="003E70BF" w:rsidP="00EF2FAE">
      <w:pPr>
        <w:pStyle w:val="Textosinformato"/>
        <w:spacing w:line="276" w:lineRule="auto"/>
        <w:rPr>
          <w:rFonts w:ascii="Courier New" w:hAnsi="Courier New" w:cs="Courier New"/>
        </w:rPr>
      </w:pPr>
    </w:p>
    <w:p w14:paraId="64CF77E8" w14:textId="077F2905"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En esta fase se realizará el análisis de las herramientas necesarias para llevar a cabo la fase de codificación y se </w:t>
      </w:r>
      <w:del w:id="125" w:author="cvzcaoio" w:date="2018-01-22T09:23:00Z">
        <w:r w:rsidDel="008E4D28">
          <w:rPr>
            <w:rFonts w:ascii="Courier New" w:hAnsi="Courier New" w:cs="Courier New"/>
          </w:rPr>
          <w:delText xml:space="preserve">realizarán </w:delText>
        </w:r>
      </w:del>
      <w:ins w:id="126" w:author="cvzcaoio" w:date="2018-01-22T09:23:00Z">
        <w:r w:rsidR="008E4D28">
          <w:rPr>
            <w:rFonts w:ascii="Courier New" w:hAnsi="Courier New" w:cs="Courier New"/>
          </w:rPr>
          <w:t>desar</w:t>
        </w:r>
      </w:ins>
      <w:ins w:id="127" w:author="cvzcaoio" w:date="2018-01-22T09:24:00Z">
        <w:r w:rsidR="008E4D28">
          <w:rPr>
            <w:rFonts w:ascii="Courier New" w:hAnsi="Courier New" w:cs="Courier New"/>
          </w:rPr>
          <w:t>r</w:t>
        </w:r>
      </w:ins>
      <w:ins w:id="128" w:author="cvzcaoio" w:date="2018-01-22T09:23:00Z">
        <w:r w:rsidR="008E4D28">
          <w:rPr>
            <w:rFonts w:ascii="Courier New" w:hAnsi="Courier New" w:cs="Courier New"/>
          </w:rPr>
          <w:t xml:space="preserve">ollarán </w:t>
        </w:r>
      </w:ins>
      <w:r>
        <w:rPr>
          <w:rFonts w:ascii="Courier New" w:hAnsi="Courier New" w:cs="Courier New"/>
        </w:rPr>
        <w:t>los algoritmos que seguirá nuestro proyecto.</w:t>
      </w:r>
    </w:p>
    <w:p w14:paraId="0637FD2A" w14:textId="77777777" w:rsidR="006C37AE" w:rsidRPr="00EF2FAE" w:rsidRDefault="003E70BF" w:rsidP="00EF2FAE">
      <w:pPr>
        <w:pStyle w:val="Ttulo3"/>
        <w:ind w:firstLine="708"/>
      </w:pPr>
      <w:bookmarkStart w:id="129" w:name="_Toc500783589"/>
      <w:r>
        <w:t>2.3.3.1 Aná</w:t>
      </w:r>
      <w:r w:rsidR="006C37AE">
        <w:t>lisis de herramientas necesarias</w:t>
      </w:r>
      <w:bookmarkEnd w:id="129"/>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6C37AE" w14:paraId="31D462BD"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CF7EDBB"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3E67DEA0"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5 horas</w:t>
            </w:r>
          </w:p>
        </w:tc>
      </w:tr>
      <w:tr w:rsidR="006C37AE" w14:paraId="6AC87691"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3BDCB27E"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1CB870B4"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Se realiza una investigación exhaustiva sobre las recursos disponibles para llevar a cabo nuestro trabajo.</w:t>
            </w:r>
          </w:p>
        </w:tc>
      </w:tr>
      <w:tr w:rsidR="006C37AE" w14:paraId="52E0D15B"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77975F7"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79AF3DBF"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w:t>
            </w:r>
          </w:p>
        </w:tc>
      </w:tr>
      <w:tr w:rsidR="006C37AE" w14:paraId="7B9CC645"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5CC6B66"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lastRenderedPageBreak/>
              <w:t>Recursos necesarios</w:t>
            </w:r>
          </w:p>
        </w:tc>
        <w:tc>
          <w:tcPr>
            <w:tcW w:w="4239" w:type="dxa"/>
            <w:tcBorders>
              <w:top w:val="none" w:sz="0" w:space="0" w:color="auto"/>
              <w:left w:val="none" w:sz="0" w:space="0" w:color="auto"/>
              <w:bottom w:val="none" w:sz="0" w:space="0" w:color="auto"/>
              <w:right w:val="none" w:sz="0" w:space="0" w:color="auto"/>
            </w:tcBorders>
          </w:tcPr>
          <w:p w14:paraId="5E40EBA3" w14:textId="77777777" w:rsidR="006C37AE" w:rsidRDefault="006C37AE" w:rsidP="00EF2FAE">
            <w:pPr>
              <w:pStyle w:val="Textosinformato"/>
              <w:spacing w:line="276" w:lineRule="auto"/>
              <w:rPr>
                <w:rFonts w:ascii="Courier New" w:hAnsi="Courier New" w:cs="Courier New"/>
              </w:rPr>
            </w:pPr>
            <w:r>
              <w:rPr>
                <w:rFonts w:ascii="Courier New" w:hAnsi="Courier New" w:cs="Courier New"/>
              </w:rPr>
              <w:t xml:space="preserve">Internet, </w:t>
            </w:r>
            <w:r w:rsidR="003E70BF">
              <w:rPr>
                <w:rFonts w:ascii="Courier New" w:hAnsi="Courier New" w:cs="Courier New"/>
              </w:rPr>
              <w:t xml:space="preserve">artículos, entrevista a </w:t>
            </w:r>
            <w:r w:rsidR="00980EE5">
              <w:rPr>
                <w:rFonts w:ascii="Courier New" w:hAnsi="Courier New" w:cs="Courier New"/>
              </w:rPr>
              <w:t>profesional</w:t>
            </w:r>
            <w:r w:rsidR="003E70BF">
              <w:rPr>
                <w:rFonts w:ascii="Courier New" w:hAnsi="Courier New" w:cs="Courier New"/>
              </w:rPr>
              <w:t xml:space="preserve">, editor textos. </w:t>
            </w:r>
          </w:p>
        </w:tc>
      </w:tr>
      <w:tr w:rsidR="006C37AE" w14:paraId="31B02110"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86F4126" w14:textId="77777777" w:rsidR="006C37AE" w:rsidRPr="00443237" w:rsidRDefault="006C37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6F2320D9" w14:textId="77777777" w:rsidR="006C37AE" w:rsidRDefault="003E70BF" w:rsidP="00EF2FAE">
            <w:pPr>
              <w:pStyle w:val="Textosinformato"/>
              <w:spacing w:line="276" w:lineRule="auto"/>
              <w:rPr>
                <w:rFonts w:ascii="Courier New" w:hAnsi="Courier New" w:cs="Courier New"/>
              </w:rPr>
            </w:pPr>
            <w:r>
              <w:rPr>
                <w:rFonts w:ascii="Courier New" w:hAnsi="Courier New" w:cs="Courier New"/>
              </w:rPr>
              <w:t>Lista de herramientas a utilizar</w:t>
            </w:r>
          </w:p>
        </w:tc>
      </w:tr>
    </w:tbl>
    <w:p w14:paraId="4CF142F2" w14:textId="77777777" w:rsidR="006C37AE" w:rsidRPr="00081FAF" w:rsidRDefault="00081FAF" w:rsidP="00081FAF">
      <w:pPr>
        <w:pStyle w:val="Epgrafe"/>
        <w:jc w:val="center"/>
        <w:rPr>
          <w:color w:val="auto"/>
        </w:rPr>
      </w:pPr>
      <w:bookmarkStart w:id="130" w:name="_Toc50078314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3</w:t>
      </w:r>
      <w:r w:rsidRPr="00081FAF">
        <w:rPr>
          <w:color w:val="auto"/>
        </w:rPr>
        <w:fldChar w:fldCharType="end"/>
      </w:r>
      <w:r w:rsidRPr="00081FAF">
        <w:rPr>
          <w:color w:val="auto"/>
        </w:rPr>
        <w:t>: Análisis de herramientas necesarias</w:t>
      </w:r>
      <w:bookmarkEnd w:id="130"/>
    </w:p>
    <w:p w14:paraId="5EA2197A" w14:textId="77777777" w:rsidR="006C37AE" w:rsidRDefault="003E70BF" w:rsidP="00EF2FAE">
      <w:pPr>
        <w:pStyle w:val="Textosinformato"/>
        <w:numPr>
          <w:ilvl w:val="3"/>
          <w:numId w:val="25"/>
        </w:numPr>
        <w:spacing w:line="276" w:lineRule="auto"/>
        <w:rPr>
          <w:rFonts w:asciiTheme="majorHAnsi" w:eastAsiaTheme="majorEastAsia" w:hAnsiTheme="majorHAnsi" w:cstheme="majorBidi"/>
          <w:b/>
          <w:bCs/>
          <w:color w:val="4F81BD" w:themeColor="accent1"/>
          <w:sz w:val="22"/>
          <w:szCs w:val="22"/>
        </w:rPr>
      </w:pPr>
      <w:r w:rsidRPr="003E70BF">
        <w:rPr>
          <w:rFonts w:asciiTheme="majorHAnsi" w:eastAsiaTheme="majorEastAsia" w:hAnsiTheme="majorHAnsi" w:cstheme="majorBidi"/>
          <w:b/>
          <w:bCs/>
          <w:color w:val="4F81BD" w:themeColor="accent1"/>
          <w:sz w:val="22"/>
          <w:szCs w:val="22"/>
        </w:rPr>
        <w:t xml:space="preserve">Diseño Algoritmos </w:t>
      </w:r>
    </w:p>
    <w:p w14:paraId="0BB835D0" w14:textId="77777777" w:rsidR="003E70BF" w:rsidRDefault="003E70BF" w:rsidP="00EF2FAE">
      <w:pPr>
        <w:pStyle w:val="Textosinformato"/>
        <w:spacing w:line="276" w:lineRule="auto"/>
        <w:rPr>
          <w:rFonts w:asciiTheme="majorHAnsi" w:eastAsiaTheme="majorEastAsia" w:hAnsiTheme="majorHAnsi" w:cstheme="majorBidi"/>
          <w:b/>
          <w:bCs/>
          <w:color w:val="4F81BD" w:themeColor="accent1"/>
          <w:sz w:val="22"/>
          <w:szCs w:val="22"/>
        </w:rPr>
      </w:pPr>
    </w:p>
    <w:p w14:paraId="34F533E5" w14:textId="1E834AF4" w:rsidR="003E70BF" w:rsidRDefault="003E70BF" w:rsidP="00067392">
      <w:pPr>
        <w:pStyle w:val="Textosinformato"/>
        <w:spacing w:line="276" w:lineRule="auto"/>
        <w:rPr>
          <w:rFonts w:ascii="Courier New" w:hAnsi="Courier New" w:cs="Courier New"/>
        </w:rPr>
      </w:pPr>
      <w:r>
        <w:rPr>
          <w:rFonts w:ascii="Courier New" w:hAnsi="Courier New" w:cs="Courier New"/>
        </w:rPr>
        <w:t>En este proyecto</w:t>
      </w:r>
      <w:ins w:id="131" w:author="cvzcaoio" w:date="2018-01-22T09:24:00Z">
        <w:r w:rsidR="008E4D28">
          <w:rPr>
            <w:rFonts w:ascii="Courier New" w:hAnsi="Courier New" w:cs="Courier New"/>
          </w:rPr>
          <w:t>,</w:t>
        </w:r>
      </w:ins>
      <w:del w:id="132" w:author="cvzcaoio" w:date="2018-01-22T09:24:00Z">
        <w:r w:rsidDel="008E4D28">
          <w:rPr>
            <w:rFonts w:ascii="Courier New" w:hAnsi="Courier New" w:cs="Courier New"/>
          </w:rPr>
          <w:delText xml:space="preserve"> </w:delText>
        </w:r>
      </w:del>
      <w:ins w:id="133" w:author="cvzcaoio" w:date="2018-01-22T09:24:00Z">
        <w:r w:rsidR="008E4D28">
          <w:rPr>
            <w:rFonts w:ascii="Courier New" w:hAnsi="Courier New" w:cs="Courier New"/>
          </w:rPr>
          <w:t xml:space="preserve"> </w:t>
        </w:r>
      </w:ins>
      <w:r w:rsidR="00D6149A">
        <w:rPr>
          <w:rFonts w:ascii="Courier New" w:hAnsi="Courier New" w:cs="Courier New"/>
        </w:rPr>
        <w:t>como norma general</w:t>
      </w:r>
      <w:ins w:id="134" w:author="cvzcaoio" w:date="2018-01-22T09:24:00Z">
        <w:r w:rsidR="008E4D28">
          <w:rPr>
            <w:rFonts w:ascii="Courier New" w:hAnsi="Courier New" w:cs="Courier New"/>
          </w:rPr>
          <w:t>,</w:t>
        </w:r>
      </w:ins>
      <w:r w:rsidR="00D6149A">
        <w:rPr>
          <w:rFonts w:ascii="Courier New" w:hAnsi="Courier New" w:cs="Courier New"/>
        </w:rPr>
        <w:t xml:space="preserve"> </w:t>
      </w:r>
      <w:commentRangeStart w:id="135"/>
      <w:r w:rsidR="00D6149A">
        <w:rPr>
          <w:rFonts w:ascii="Courier New" w:hAnsi="Courier New" w:cs="Courier New"/>
        </w:rPr>
        <w:t>no se</w:t>
      </w:r>
      <w:r>
        <w:rPr>
          <w:rFonts w:ascii="Courier New" w:hAnsi="Courier New" w:cs="Courier New"/>
        </w:rPr>
        <w:t xml:space="preserve"> definirán algoritmos de programación como tal porque en la naturaleza de este proyecto no aplica,</w:t>
      </w:r>
      <w:commentRangeEnd w:id="135"/>
      <w:r w:rsidR="008E4D28">
        <w:rPr>
          <w:rStyle w:val="Refdecomentario"/>
          <w:rFonts w:asciiTheme="minorHAnsi" w:hAnsiTheme="minorHAnsi"/>
        </w:rPr>
        <w:commentReference w:id="135"/>
      </w:r>
      <w:r>
        <w:rPr>
          <w:rFonts w:ascii="Courier New" w:hAnsi="Courier New" w:cs="Courier New"/>
        </w:rPr>
        <w:t xml:space="preserve"> pero lo que si se deberá definir desde el principio es la estructura que seguirán los modelos de conversión para cada CSV. Por eso en esta fase separamos la parte correspondiente a </w:t>
      </w:r>
      <w:commentRangeStart w:id="136"/>
      <w:r>
        <w:rPr>
          <w:rFonts w:ascii="Courier New" w:hAnsi="Courier New" w:cs="Courier New"/>
        </w:rPr>
        <w:t>la investigación de las ontologías a usar para cada RDF</w:t>
      </w:r>
      <w:commentRangeEnd w:id="136"/>
      <w:r w:rsidR="008E4D28">
        <w:rPr>
          <w:rStyle w:val="Refdecomentario"/>
          <w:rFonts w:asciiTheme="minorHAnsi" w:hAnsiTheme="minorHAnsi"/>
        </w:rPr>
        <w:commentReference w:id="136"/>
      </w:r>
      <w:r>
        <w:rPr>
          <w:rFonts w:ascii="Courier New" w:hAnsi="Courier New" w:cs="Courier New"/>
        </w:rPr>
        <w:t>, o generación de una propia y la parte donde se genera el modelo que deberá seguirse en la parte de codificación para la creación de cada RDF.</w:t>
      </w:r>
    </w:p>
    <w:p w14:paraId="3DD4AF09" w14:textId="77777777" w:rsidR="00D6149A" w:rsidRDefault="00067392" w:rsidP="00067392">
      <w:pPr>
        <w:pStyle w:val="Textosinformato"/>
        <w:tabs>
          <w:tab w:val="left" w:pos="1380"/>
        </w:tabs>
        <w:spacing w:line="276" w:lineRule="auto"/>
        <w:rPr>
          <w:rFonts w:ascii="Courier New" w:hAnsi="Courier New" w:cs="Courier New"/>
        </w:rPr>
      </w:pPr>
      <w:r>
        <w:rPr>
          <w:rFonts w:ascii="Courier New" w:hAnsi="Courier New" w:cs="Courier New"/>
        </w:rPr>
        <w:tab/>
      </w:r>
    </w:p>
    <w:p w14:paraId="234BB3C1" w14:textId="77777777" w:rsidR="00D6149A" w:rsidRDefault="00D6149A" w:rsidP="00067392">
      <w:pPr>
        <w:pStyle w:val="Textosinformato"/>
        <w:spacing w:line="276" w:lineRule="auto"/>
        <w:rPr>
          <w:rFonts w:ascii="Courier New" w:hAnsi="Courier New" w:cs="Courier New"/>
        </w:rPr>
      </w:pPr>
      <w:r>
        <w:rPr>
          <w:rFonts w:ascii="Courier New" w:hAnsi="Courier New" w:cs="Courier New"/>
        </w:rPr>
        <w:t>En cambio para la parte correspondiente a la generación del SPARQL endpoint y la visualización en forma gráfica si se definirán algoritmos.</w:t>
      </w:r>
    </w:p>
    <w:p w14:paraId="2A3BB188" w14:textId="77777777" w:rsidR="00EF2FAE" w:rsidRDefault="00EF2FAE" w:rsidP="00EF2FAE">
      <w:pPr>
        <w:pStyle w:val="Textosinformato"/>
        <w:spacing w:line="276" w:lineRule="auto"/>
        <w:rPr>
          <w:rFonts w:ascii="Courier New" w:hAnsi="Courier New" w:cs="Courier New"/>
        </w:rPr>
      </w:pPr>
    </w:p>
    <w:p w14:paraId="4F166DA5" w14:textId="77777777" w:rsidR="00EF2FAE" w:rsidRPr="00EF2FAE" w:rsidRDefault="00EF2FAE" w:rsidP="00EF2FAE">
      <w:pPr>
        <w:pStyle w:val="Ttulo4"/>
        <w:numPr>
          <w:ilvl w:val="4"/>
          <w:numId w:val="25"/>
        </w:numPr>
        <w:rPr>
          <w:i w:val="0"/>
        </w:rPr>
      </w:pPr>
      <w:bookmarkStart w:id="137" w:name="_Toc500783590"/>
      <w:r w:rsidRPr="00EF2FAE">
        <w:rPr>
          <w:i w:val="0"/>
        </w:rPr>
        <w:t>Búsqueda de ontologías relacionadas</w:t>
      </w:r>
      <w:r w:rsidR="00F15EA2">
        <w:rPr>
          <w:i w:val="0"/>
        </w:rPr>
        <w:t xml:space="preserve"> y creación ontologías propias</w:t>
      </w:r>
      <w:bookmarkEnd w:id="137"/>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EF2FAE" w14:paraId="2928E4DA"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2A793879"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07783228" w14:textId="77777777" w:rsidR="00EF2FAE" w:rsidRDefault="00F15EA2" w:rsidP="00EF2FAE">
            <w:pPr>
              <w:pStyle w:val="Textosinformato"/>
              <w:spacing w:line="276" w:lineRule="auto"/>
              <w:rPr>
                <w:rFonts w:ascii="Courier New" w:hAnsi="Courier New" w:cs="Courier New"/>
              </w:rPr>
            </w:pPr>
            <w:r>
              <w:rPr>
                <w:rFonts w:ascii="Courier New" w:hAnsi="Courier New" w:cs="Courier New"/>
              </w:rPr>
              <w:t>12</w:t>
            </w:r>
            <w:r w:rsidR="00EF2FAE">
              <w:rPr>
                <w:rFonts w:ascii="Courier New" w:hAnsi="Courier New" w:cs="Courier New"/>
              </w:rPr>
              <w:t xml:space="preserve"> horas</w:t>
            </w:r>
          </w:p>
        </w:tc>
      </w:tr>
      <w:tr w:rsidR="00EF2FAE" w14:paraId="02AE0F92"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20E03B24"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5549938B" w14:textId="77777777" w:rsidR="00EF2FAE" w:rsidRDefault="00EF2FAE" w:rsidP="00EF2FAE">
            <w:pPr>
              <w:pStyle w:val="Textosinformato"/>
              <w:spacing w:line="276" w:lineRule="auto"/>
              <w:rPr>
                <w:rFonts w:ascii="Courier New" w:hAnsi="Courier New" w:cs="Courier New"/>
              </w:rPr>
            </w:pPr>
            <w:commentRangeStart w:id="138"/>
            <w:r>
              <w:rPr>
                <w:rFonts w:ascii="Courier New" w:hAnsi="Courier New" w:cs="Courier New"/>
              </w:rPr>
              <w:t>Búsqueda de ontologías relacionadas con las temátic</w:t>
            </w:r>
            <w:r w:rsidR="00F15EA2">
              <w:rPr>
                <w:rFonts w:ascii="Courier New" w:hAnsi="Courier New" w:cs="Courier New"/>
              </w:rPr>
              <w:t>as de nuestros datos de partida y creación de ontologías propias siguiendo el esquema establecido por la W3C.</w:t>
            </w:r>
            <w:commentRangeEnd w:id="138"/>
            <w:r w:rsidR="009F29FC">
              <w:rPr>
                <w:rStyle w:val="Refdecomentario"/>
                <w:rFonts w:asciiTheme="minorHAnsi" w:hAnsiTheme="minorHAnsi"/>
              </w:rPr>
              <w:commentReference w:id="138"/>
            </w:r>
          </w:p>
        </w:tc>
      </w:tr>
      <w:tr w:rsidR="00EF2FAE" w14:paraId="042CCDAC"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6A97FFDF"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643FF1D1" w14:textId="77777777" w:rsidR="00EF2FAE" w:rsidRDefault="00EF2FAE" w:rsidP="00EF2FAE">
            <w:pPr>
              <w:pStyle w:val="Textosinformato"/>
              <w:spacing w:line="276" w:lineRule="auto"/>
              <w:rPr>
                <w:rFonts w:ascii="Courier New" w:hAnsi="Courier New" w:cs="Courier New"/>
              </w:rPr>
            </w:pPr>
            <w:r>
              <w:rPr>
                <w:rFonts w:ascii="Courier New" w:hAnsi="Courier New" w:cs="Courier New"/>
              </w:rPr>
              <w:t>-</w:t>
            </w:r>
          </w:p>
        </w:tc>
      </w:tr>
      <w:tr w:rsidR="00EF2FAE" w14:paraId="6D1D5FFF" w14:textId="77777777" w:rsidTr="006B5513">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5DB04CB"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7E53BA42" w14:textId="77777777" w:rsidR="00EF2FAE" w:rsidRDefault="00EF2FAE" w:rsidP="00980EE5">
            <w:pPr>
              <w:pStyle w:val="Textosinformato"/>
              <w:spacing w:line="276" w:lineRule="auto"/>
              <w:rPr>
                <w:rFonts w:ascii="Courier New" w:hAnsi="Courier New" w:cs="Courier New"/>
              </w:rPr>
            </w:pPr>
            <w:r>
              <w:rPr>
                <w:rFonts w:ascii="Courier New" w:hAnsi="Courier New" w:cs="Courier New"/>
              </w:rPr>
              <w:t>Internet, artículos,</w:t>
            </w:r>
            <w:r w:rsidR="00980EE5">
              <w:rPr>
                <w:rFonts w:ascii="Courier New" w:hAnsi="Courier New" w:cs="Courier New"/>
              </w:rPr>
              <w:t xml:space="preserve"> entrevista a profesional</w:t>
            </w:r>
            <w:r>
              <w:rPr>
                <w:rFonts w:ascii="Courier New" w:hAnsi="Courier New" w:cs="Courier New"/>
              </w:rPr>
              <w:t xml:space="preserve">, editor textos. </w:t>
            </w:r>
          </w:p>
        </w:tc>
      </w:tr>
      <w:tr w:rsidR="00EF2FAE" w14:paraId="2A0B083E" w14:textId="77777777" w:rsidTr="006B5513">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AF8BABE" w14:textId="77777777" w:rsidR="00EF2FAE" w:rsidRPr="00443237" w:rsidRDefault="00EF2FAE" w:rsidP="00EF2FAE">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5320BD4D" w14:textId="77777777" w:rsidR="00EF2FAE" w:rsidRDefault="00EF2FAE" w:rsidP="00EF2FAE">
            <w:pPr>
              <w:pStyle w:val="Textosinformato"/>
              <w:spacing w:line="276" w:lineRule="auto"/>
              <w:rPr>
                <w:rFonts w:ascii="Courier New" w:hAnsi="Courier New" w:cs="Courier New"/>
              </w:rPr>
            </w:pPr>
            <w:r>
              <w:rPr>
                <w:rFonts w:ascii="Courier New" w:hAnsi="Courier New" w:cs="Courier New"/>
              </w:rPr>
              <w:t>Lista de ontologías a usar para cada temática.</w:t>
            </w:r>
          </w:p>
        </w:tc>
      </w:tr>
    </w:tbl>
    <w:p w14:paraId="04480121" w14:textId="77777777" w:rsidR="006B5513" w:rsidRPr="00081FAF" w:rsidRDefault="00081FAF" w:rsidP="00081FAF">
      <w:pPr>
        <w:pStyle w:val="Epgrafe"/>
        <w:jc w:val="center"/>
        <w:rPr>
          <w:color w:val="auto"/>
        </w:rPr>
      </w:pPr>
      <w:bookmarkStart w:id="139" w:name="_Toc50078314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4</w:t>
      </w:r>
      <w:r w:rsidRPr="00081FAF">
        <w:rPr>
          <w:color w:val="auto"/>
        </w:rPr>
        <w:fldChar w:fldCharType="end"/>
      </w:r>
      <w:r w:rsidRPr="00081FAF">
        <w:rPr>
          <w:color w:val="auto"/>
        </w:rPr>
        <w:t>: Búsqueda de ontologías relacionadas y creación ontologías propias</w:t>
      </w:r>
      <w:bookmarkEnd w:id="139"/>
    </w:p>
    <w:p w14:paraId="595FF0DB" w14:textId="77777777" w:rsidR="003E70BF" w:rsidRDefault="003E70BF" w:rsidP="00D6149A">
      <w:pPr>
        <w:pStyle w:val="Textosinformato"/>
        <w:spacing w:line="276" w:lineRule="auto"/>
        <w:rPr>
          <w:rFonts w:asciiTheme="majorHAnsi" w:eastAsiaTheme="majorEastAsia" w:hAnsiTheme="majorHAnsi" w:cstheme="majorBidi"/>
          <w:b/>
          <w:bCs/>
          <w:color w:val="4F81BD" w:themeColor="accent1"/>
          <w:sz w:val="22"/>
          <w:szCs w:val="22"/>
        </w:rPr>
      </w:pPr>
    </w:p>
    <w:p w14:paraId="50A7DF4B" w14:textId="77777777" w:rsidR="00F15EA2" w:rsidRDefault="00F15EA2" w:rsidP="00F15EA2">
      <w:pPr>
        <w:pStyle w:val="Ttulo4"/>
        <w:numPr>
          <w:ilvl w:val="4"/>
          <w:numId w:val="25"/>
        </w:numPr>
        <w:rPr>
          <w:i w:val="0"/>
        </w:rPr>
      </w:pPr>
      <w:r w:rsidRPr="00F15EA2">
        <w:rPr>
          <w:i w:val="0"/>
        </w:rPr>
        <w:tab/>
      </w:r>
      <w:bookmarkStart w:id="140" w:name="_Toc500783591"/>
      <w:r w:rsidRPr="00D6149A">
        <w:rPr>
          <w:i w:val="0"/>
        </w:rPr>
        <w:t>Creaci</w:t>
      </w:r>
      <w:r>
        <w:rPr>
          <w:i w:val="0"/>
        </w:rPr>
        <w:t>ón estructuras para la generación de RDF</w:t>
      </w:r>
      <w:bookmarkEnd w:id="140"/>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F15EA2" w:rsidRPr="00F15EA2" w14:paraId="556E7F23"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532E2300"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2C01A047" w14:textId="77777777" w:rsidR="00F15EA2" w:rsidRDefault="00F15EA2" w:rsidP="000000A7">
            <w:pPr>
              <w:pStyle w:val="Textosinformato"/>
              <w:spacing w:line="276" w:lineRule="auto"/>
              <w:rPr>
                <w:rFonts w:ascii="Courier New" w:hAnsi="Courier New" w:cs="Courier New"/>
              </w:rPr>
            </w:pPr>
            <w:r>
              <w:rPr>
                <w:rFonts w:ascii="Courier New" w:hAnsi="Courier New" w:cs="Courier New"/>
              </w:rPr>
              <w:t>10 horas</w:t>
            </w:r>
          </w:p>
        </w:tc>
      </w:tr>
      <w:tr w:rsidR="00F15EA2" w:rsidRPr="00F15EA2" w14:paraId="32AF5D3D"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0B10362A"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07FA9193" w14:textId="77777777" w:rsidR="00F15EA2" w:rsidRDefault="00F15EA2" w:rsidP="00F15EA2">
            <w:pPr>
              <w:pStyle w:val="Textosinformato"/>
              <w:spacing w:line="276" w:lineRule="auto"/>
              <w:rPr>
                <w:rFonts w:ascii="Courier New" w:hAnsi="Courier New" w:cs="Courier New"/>
              </w:rPr>
            </w:pPr>
            <w:r>
              <w:rPr>
                <w:rFonts w:ascii="Courier New" w:hAnsi="Courier New" w:cs="Courier New"/>
              </w:rPr>
              <w:t xml:space="preserve">Creación de </w:t>
            </w:r>
            <w:commentRangeStart w:id="141"/>
            <w:r>
              <w:rPr>
                <w:rFonts w:ascii="Courier New" w:hAnsi="Courier New" w:cs="Courier New"/>
              </w:rPr>
              <w:t xml:space="preserve">estructura </w:t>
            </w:r>
            <w:commentRangeEnd w:id="141"/>
            <w:r w:rsidR="0036655F">
              <w:rPr>
                <w:rStyle w:val="Refdecomentario"/>
                <w:rFonts w:asciiTheme="minorHAnsi" w:hAnsiTheme="minorHAnsi"/>
              </w:rPr>
              <w:commentReference w:id="141"/>
            </w:r>
            <w:r>
              <w:rPr>
                <w:rFonts w:ascii="Courier New" w:hAnsi="Courier New" w:cs="Courier New"/>
              </w:rPr>
              <w:t>que se seguirá para la generación de RDF para cada CSV adecuado a sus respectivos datos y naturaleza.</w:t>
            </w:r>
          </w:p>
        </w:tc>
      </w:tr>
      <w:tr w:rsidR="00F15EA2" w:rsidRPr="00F15EA2" w14:paraId="32E08E34"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C98C6C7"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5C0E7D0F" w14:textId="77777777" w:rsidR="00F15EA2" w:rsidRDefault="00F15EA2" w:rsidP="000000A7">
            <w:pPr>
              <w:pStyle w:val="Textosinformato"/>
              <w:spacing w:line="276" w:lineRule="auto"/>
              <w:rPr>
                <w:rFonts w:ascii="Courier New" w:hAnsi="Courier New" w:cs="Courier New"/>
              </w:rPr>
            </w:pPr>
            <w:r>
              <w:rPr>
                <w:rFonts w:ascii="Courier New" w:hAnsi="Courier New" w:cs="Courier New"/>
              </w:rPr>
              <w:t>Lista de ontologías creada anteriormente.</w:t>
            </w:r>
          </w:p>
        </w:tc>
      </w:tr>
      <w:tr w:rsidR="00F15EA2" w:rsidRPr="00F15EA2" w14:paraId="21BD674A"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BBC2DFD"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2D3D3F98" w14:textId="77777777" w:rsidR="00F15EA2" w:rsidRDefault="00980EE5" w:rsidP="000000A7">
            <w:pPr>
              <w:pStyle w:val="Textosinformato"/>
              <w:spacing w:line="276" w:lineRule="auto"/>
              <w:rPr>
                <w:rFonts w:ascii="Courier New" w:hAnsi="Courier New" w:cs="Courier New"/>
              </w:rPr>
            </w:pPr>
            <w:r>
              <w:rPr>
                <w:rFonts w:ascii="Courier New" w:hAnsi="Courier New" w:cs="Courier New"/>
              </w:rPr>
              <w:t xml:space="preserve">Editor </w:t>
            </w:r>
            <w:r w:rsidR="00F15EA2">
              <w:rPr>
                <w:rFonts w:ascii="Courier New" w:hAnsi="Courier New" w:cs="Courier New"/>
              </w:rPr>
              <w:t>textos</w:t>
            </w:r>
            <w:r>
              <w:rPr>
                <w:rFonts w:ascii="Courier New" w:hAnsi="Courier New" w:cs="Courier New"/>
              </w:rPr>
              <w:t>, entrevista a profesional</w:t>
            </w:r>
            <w:r w:rsidR="00F15EA2">
              <w:rPr>
                <w:rFonts w:ascii="Courier New" w:hAnsi="Courier New" w:cs="Courier New"/>
              </w:rPr>
              <w:t xml:space="preserve">. </w:t>
            </w:r>
          </w:p>
        </w:tc>
      </w:tr>
      <w:tr w:rsidR="00F15EA2" w:rsidRPr="00F15EA2" w14:paraId="27F13A1C"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A3036C7" w14:textId="77777777" w:rsidR="00F15EA2" w:rsidRPr="00443237" w:rsidRDefault="00F15EA2"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6B279A3" w14:textId="77777777" w:rsidR="00F15EA2" w:rsidRDefault="00980EE5" w:rsidP="000000A7">
            <w:pPr>
              <w:pStyle w:val="Textosinformato"/>
              <w:spacing w:line="276" w:lineRule="auto"/>
              <w:rPr>
                <w:rFonts w:ascii="Courier New" w:hAnsi="Courier New" w:cs="Courier New"/>
              </w:rPr>
            </w:pPr>
            <w:r>
              <w:rPr>
                <w:rFonts w:ascii="Courier New" w:hAnsi="Courier New" w:cs="Courier New"/>
              </w:rPr>
              <w:t>Estructura definida para CSV.</w:t>
            </w:r>
          </w:p>
        </w:tc>
      </w:tr>
    </w:tbl>
    <w:p w14:paraId="6C4EFA1E" w14:textId="77777777" w:rsidR="006B5513" w:rsidRPr="00081FAF" w:rsidRDefault="00081FAF" w:rsidP="00081FAF">
      <w:pPr>
        <w:pStyle w:val="Epgrafe"/>
        <w:jc w:val="center"/>
        <w:rPr>
          <w:color w:val="auto"/>
        </w:rPr>
      </w:pPr>
      <w:bookmarkStart w:id="142" w:name="_Toc50078314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5</w:t>
      </w:r>
      <w:r w:rsidRPr="00081FAF">
        <w:rPr>
          <w:color w:val="auto"/>
        </w:rPr>
        <w:fldChar w:fldCharType="end"/>
      </w:r>
      <w:r w:rsidRPr="00081FAF">
        <w:rPr>
          <w:color w:val="auto"/>
        </w:rPr>
        <w:t>: Creación estructuras para la generación RDF</w:t>
      </w:r>
      <w:bookmarkEnd w:id="142"/>
    </w:p>
    <w:p w14:paraId="2CDE48B6" w14:textId="77777777" w:rsidR="00F15EA2" w:rsidRPr="00F15EA2" w:rsidRDefault="00F15EA2" w:rsidP="00F15EA2"/>
    <w:p w14:paraId="669832AD" w14:textId="77777777" w:rsidR="00F15EA2" w:rsidRDefault="00F15EA2" w:rsidP="00D6149A">
      <w:pPr>
        <w:pStyle w:val="Textosinformato"/>
        <w:spacing w:line="276" w:lineRule="auto"/>
        <w:rPr>
          <w:rFonts w:asciiTheme="majorHAnsi" w:eastAsiaTheme="majorEastAsia" w:hAnsiTheme="majorHAnsi" w:cstheme="majorBidi"/>
          <w:b/>
          <w:bCs/>
          <w:color w:val="4F81BD" w:themeColor="accent1"/>
          <w:sz w:val="22"/>
          <w:szCs w:val="22"/>
        </w:rPr>
      </w:pPr>
    </w:p>
    <w:p w14:paraId="77DCF867" w14:textId="77777777" w:rsidR="00D6149A" w:rsidRPr="00980EE5" w:rsidRDefault="00D6149A" w:rsidP="004D0AB1">
      <w:pPr>
        <w:pStyle w:val="Ttulo4"/>
        <w:numPr>
          <w:ilvl w:val="4"/>
          <w:numId w:val="25"/>
        </w:numPr>
        <w:rPr>
          <w:i w:val="0"/>
        </w:rPr>
      </w:pPr>
      <w:bookmarkStart w:id="143" w:name="_Toc500783592"/>
      <w:r w:rsidRPr="00D6149A">
        <w:rPr>
          <w:i w:val="0"/>
        </w:rPr>
        <w:t>Creaci</w:t>
      </w:r>
      <w:r w:rsidR="00F15EA2">
        <w:rPr>
          <w:i w:val="0"/>
        </w:rPr>
        <w:t xml:space="preserve">ón algoritmos SPARQL </w:t>
      </w:r>
      <w:r w:rsidRPr="00D6149A">
        <w:rPr>
          <w:i w:val="0"/>
        </w:rPr>
        <w:t xml:space="preserve">endpoint y </w:t>
      </w:r>
      <w:r w:rsidR="004D0AB1">
        <w:rPr>
          <w:i w:val="0"/>
        </w:rPr>
        <w:t>funcionalidades asociadas a la representación gráfica</w:t>
      </w:r>
      <w:bookmarkEnd w:id="143"/>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6149A" w14:paraId="3E4E93DE"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332744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71A411DF" w14:textId="77777777" w:rsidR="00D6149A" w:rsidRDefault="00980EE5" w:rsidP="00D6149A">
            <w:pPr>
              <w:pStyle w:val="Textosinformato"/>
              <w:spacing w:line="276" w:lineRule="auto"/>
              <w:rPr>
                <w:rFonts w:ascii="Courier New" w:hAnsi="Courier New" w:cs="Courier New"/>
              </w:rPr>
            </w:pPr>
            <w:r>
              <w:rPr>
                <w:rFonts w:ascii="Courier New" w:hAnsi="Courier New" w:cs="Courier New"/>
              </w:rPr>
              <w:t>8</w:t>
            </w:r>
            <w:r w:rsidR="00D6149A">
              <w:rPr>
                <w:rFonts w:ascii="Courier New" w:hAnsi="Courier New" w:cs="Courier New"/>
              </w:rPr>
              <w:t xml:space="preserve"> horas</w:t>
            </w:r>
          </w:p>
        </w:tc>
      </w:tr>
      <w:tr w:rsidR="00D6149A" w14:paraId="2CF26ACE"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678B8F3A"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70028D44" w14:textId="77777777" w:rsidR="00D6149A" w:rsidRDefault="00D6149A" w:rsidP="00F15EA2">
            <w:pPr>
              <w:pStyle w:val="Textosinformato"/>
              <w:spacing w:line="276" w:lineRule="auto"/>
              <w:rPr>
                <w:rFonts w:ascii="Courier New" w:hAnsi="Courier New" w:cs="Courier New"/>
              </w:rPr>
            </w:pPr>
            <w:commentRangeStart w:id="144"/>
            <w:r>
              <w:rPr>
                <w:rFonts w:ascii="Courier New" w:hAnsi="Courier New" w:cs="Courier New"/>
              </w:rPr>
              <w:t xml:space="preserve">Se diseñaran los algoritmos </w:t>
            </w:r>
            <w:commentRangeEnd w:id="144"/>
            <w:r w:rsidR="0036655F">
              <w:rPr>
                <w:rStyle w:val="Refdecomentario"/>
                <w:rFonts w:asciiTheme="minorHAnsi" w:hAnsiTheme="minorHAnsi"/>
              </w:rPr>
              <w:commentReference w:id="144"/>
            </w:r>
            <w:r w:rsidR="00F15EA2">
              <w:rPr>
                <w:rFonts w:ascii="Courier New" w:hAnsi="Courier New" w:cs="Courier New"/>
              </w:rPr>
              <w:t xml:space="preserve">que seguirán la implementación del </w:t>
            </w:r>
            <w:r w:rsidR="00980EE5">
              <w:rPr>
                <w:rFonts w:ascii="Courier New" w:hAnsi="Courier New" w:cs="Courier New"/>
              </w:rPr>
              <w:t>SPARQL endpoint, así</w:t>
            </w:r>
            <w:r w:rsidR="00F15EA2">
              <w:rPr>
                <w:rFonts w:ascii="Courier New" w:hAnsi="Courier New" w:cs="Courier New"/>
              </w:rPr>
              <w:t xml:space="preserve"> como los que seguirá el grafico que se generará a partir de los resultados obtenidos.</w:t>
            </w:r>
          </w:p>
        </w:tc>
      </w:tr>
      <w:tr w:rsidR="00D6149A" w14:paraId="59B8B99B"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6AF8397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4FC1D297" w14:textId="77777777" w:rsidR="00D6149A" w:rsidRDefault="00D6149A" w:rsidP="000000A7">
            <w:pPr>
              <w:pStyle w:val="Textosinformato"/>
              <w:spacing w:line="276" w:lineRule="auto"/>
              <w:rPr>
                <w:rFonts w:ascii="Courier New" w:hAnsi="Courier New" w:cs="Courier New"/>
              </w:rPr>
            </w:pPr>
            <w:r>
              <w:rPr>
                <w:rFonts w:ascii="Courier New" w:hAnsi="Courier New" w:cs="Courier New"/>
              </w:rPr>
              <w:t>-</w:t>
            </w:r>
          </w:p>
        </w:tc>
      </w:tr>
      <w:tr w:rsidR="00D6149A" w14:paraId="7F0BC510"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EB5457A"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2B372ED1" w14:textId="77777777" w:rsidR="00D6149A" w:rsidRDefault="00D6149A" w:rsidP="00F15EA2">
            <w:pPr>
              <w:pStyle w:val="Textosinformato"/>
              <w:spacing w:line="276" w:lineRule="auto"/>
              <w:rPr>
                <w:rFonts w:ascii="Courier New" w:hAnsi="Courier New" w:cs="Courier New"/>
              </w:rPr>
            </w:pPr>
            <w:r>
              <w:rPr>
                <w:rFonts w:ascii="Courier New" w:hAnsi="Courier New" w:cs="Courier New"/>
              </w:rPr>
              <w:t xml:space="preserve">Internet, editor textos. </w:t>
            </w:r>
          </w:p>
        </w:tc>
      </w:tr>
      <w:tr w:rsidR="00D6149A" w14:paraId="6F2CA6A3"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193FF69" w14:textId="77777777" w:rsidR="00D6149A" w:rsidRPr="00443237" w:rsidRDefault="00D6149A"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25BA17B8" w14:textId="77777777" w:rsidR="00D6149A" w:rsidRDefault="00F15EA2" w:rsidP="000000A7">
            <w:pPr>
              <w:pStyle w:val="Textosinformato"/>
              <w:spacing w:line="276" w:lineRule="auto"/>
              <w:rPr>
                <w:rFonts w:ascii="Courier New" w:hAnsi="Courier New" w:cs="Courier New"/>
              </w:rPr>
            </w:pPr>
            <w:r>
              <w:rPr>
                <w:rFonts w:ascii="Courier New" w:hAnsi="Courier New" w:cs="Courier New"/>
              </w:rPr>
              <w:t xml:space="preserve">Algoritmos </w:t>
            </w:r>
          </w:p>
        </w:tc>
      </w:tr>
    </w:tbl>
    <w:p w14:paraId="1F01BAC8" w14:textId="77777777" w:rsidR="006B5513" w:rsidRPr="00081FAF" w:rsidRDefault="00081FAF" w:rsidP="00081FAF">
      <w:pPr>
        <w:pStyle w:val="Epgrafe"/>
        <w:jc w:val="center"/>
        <w:rPr>
          <w:color w:val="auto"/>
        </w:rPr>
      </w:pPr>
      <w:bookmarkStart w:id="145" w:name="_Toc50078314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6</w:t>
      </w:r>
      <w:r w:rsidRPr="00081FAF">
        <w:rPr>
          <w:color w:val="auto"/>
        </w:rPr>
        <w:fldChar w:fldCharType="end"/>
      </w:r>
      <w:r w:rsidRPr="00081FAF">
        <w:rPr>
          <w:color w:val="auto"/>
        </w:rPr>
        <w:t>: Creación algoritmos SPARQL endpoint y funcionalidades asociadas a la representación gráfica</w:t>
      </w:r>
      <w:bookmarkEnd w:id="145"/>
    </w:p>
    <w:p w14:paraId="20675AC2" w14:textId="77777777" w:rsidR="00B8420B" w:rsidRDefault="00B8420B" w:rsidP="00EF2FAE">
      <w:pPr>
        <w:pStyle w:val="Textosinformato"/>
        <w:spacing w:line="276" w:lineRule="auto"/>
        <w:rPr>
          <w:rFonts w:ascii="Courier New" w:hAnsi="Courier New" w:cs="Courier New"/>
        </w:rPr>
      </w:pPr>
    </w:p>
    <w:p w14:paraId="38117E9F" w14:textId="77777777" w:rsidR="00DD683C" w:rsidRPr="00DD683C" w:rsidRDefault="00F20A82" w:rsidP="00DD683C">
      <w:pPr>
        <w:pStyle w:val="Ttulo2"/>
        <w:numPr>
          <w:ilvl w:val="2"/>
          <w:numId w:val="25"/>
        </w:numPr>
      </w:pPr>
      <w:bookmarkStart w:id="146" w:name="_Toc499993017"/>
      <w:bookmarkStart w:id="147" w:name="_Toc499993399"/>
      <w:bookmarkStart w:id="148" w:name="_Toc500783593"/>
      <w:r w:rsidRPr="00E33AC2">
        <w:t>Codificación</w:t>
      </w:r>
      <w:bookmarkEnd w:id="146"/>
      <w:bookmarkEnd w:id="147"/>
      <w:bookmarkEnd w:id="148"/>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DD683C" w14:paraId="07DF156A"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23371CE"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5AA1AFB8" w14:textId="77777777" w:rsidR="00DD683C" w:rsidRDefault="009F716D" w:rsidP="000000A7">
            <w:pPr>
              <w:pStyle w:val="Textosinformato"/>
              <w:spacing w:line="276" w:lineRule="auto"/>
              <w:rPr>
                <w:rFonts w:ascii="Courier New" w:hAnsi="Courier New" w:cs="Courier New"/>
              </w:rPr>
            </w:pPr>
            <w:r>
              <w:rPr>
                <w:rFonts w:ascii="Courier New" w:hAnsi="Courier New" w:cs="Courier New"/>
              </w:rPr>
              <w:t>3</w:t>
            </w:r>
            <w:r w:rsidR="00DD683C">
              <w:rPr>
                <w:rFonts w:ascii="Courier New" w:hAnsi="Courier New" w:cs="Courier New"/>
              </w:rPr>
              <w:t>00 h</w:t>
            </w:r>
          </w:p>
        </w:tc>
      </w:tr>
      <w:tr w:rsidR="00DD683C" w14:paraId="62F8CCD2"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144548BF"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41047492" w14:textId="77777777" w:rsidR="00DD683C" w:rsidRDefault="00DD683C" w:rsidP="000000A7">
            <w:pPr>
              <w:pStyle w:val="Textosinformato"/>
              <w:spacing w:line="276" w:lineRule="auto"/>
              <w:rPr>
                <w:rFonts w:ascii="Courier New" w:hAnsi="Courier New" w:cs="Courier New"/>
              </w:rPr>
            </w:pPr>
            <w:r>
              <w:rPr>
                <w:rFonts w:ascii="Courier New" w:hAnsi="Courier New" w:cs="Courier New"/>
              </w:rPr>
              <w:t>Durante esta etapa se lleva a cabo la codificaci</w:t>
            </w:r>
            <w:r w:rsidR="00C14894">
              <w:rPr>
                <w:rFonts w:ascii="Courier New" w:hAnsi="Courier New" w:cs="Courier New"/>
              </w:rPr>
              <w:t>ón de todos los algoritmos o sus equivalentes definidos en la etapa anterior.</w:t>
            </w:r>
          </w:p>
        </w:tc>
      </w:tr>
      <w:tr w:rsidR="00DD683C" w14:paraId="57C4DD20"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DD66E93"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265CF8E3" w14:textId="77777777" w:rsidR="00DD683C" w:rsidRDefault="00C14894" w:rsidP="000000A7">
            <w:pPr>
              <w:pStyle w:val="Textosinformato"/>
              <w:spacing w:line="276" w:lineRule="auto"/>
              <w:rPr>
                <w:rFonts w:ascii="Courier New" w:hAnsi="Courier New" w:cs="Courier New"/>
              </w:rPr>
            </w:pPr>
            <w:r>
              <w:rPr>
                <w:rFonts w:ascii="Courier New" w:hAnsi="Courier New" w:cs="Courier New"/>
              </w:rPr>
              <w:t>Algoritmos, estructuras definidas anteriormente.</w:t>
            </w:r>
          </w:p>
        </w:tc>
      </w:tr>
      <w:tr w:rsidR="00DD683C" w14:paraId="4393B6FF" w14:textId="77777777" w:rsidTr="006B5513">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36640B76"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37188ADB" w14:textId="77777777" w:rsidR="00DD683C" w:rsidRDefault="00C14894" w:rsidP="000000A7">
            <w:pPr>
              <w:pStyle w:val="Textosinformato"/>
              <w:spacing w:line="276" w:lineRule="auto"/>
              <w:rPr>
                <w:rFonts w:ascii="Courier New" w:hAnsi="Courier New" w:cs="Courier New"/>
              </w:rPr>
            </w:pPr>
            <w:r>
              <w:rPr>
                <w:rFonts w:ascii="Courier New" w:hAnsi="Courier New" w:cs="Courier New"/>
              </w:rPr>
              <w:t>Eclipse, Counter Clock Wise como extensión para eclipse para desarrollar en Clojure.</w:t>
            </w:r>
            <w:r w:rsidR="00DD683C">
              <w:rPr>
                <w:rFonts w:ascii="Courier New" w:hAnsi="Courier New" w:cs="Courier New"/>
              </w:rPr>
              <w:t xml:space="preserve"> </w:t>
            </w:r>
          </w:p>
        </w:tc>
      </w:tr>
      <w:tr w:rsidR="00DD683C" w14:paraId="597841F7" w14:textId="77777777" w:rsidTr="006B5513">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4E01A66" w14:textId="77777777" w:rsidR="00DD683C" w:rsidRPr="00443237" w:rsidRDefault="00DD683C"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746172A6" w14:textId="77777777" w:rsidR="00DD683C" w:rsidRDefault="00C14894" w:rsidP="00C14894">
            <w:pPr>
              <w:pStyle w:val="Textosinformato"/>
              <w:spacing w:line="276" w:lineRule="auto"/>
              <w:rPr>
                <w:rFonts w:ascii="Courier New" w:hAnsi="Courier New" w:cs="Courier New"/>
              </w:rPr>
            </w:pPr>
            <w:r>
              <w:rPr>
                <w:rFonts w:ascii="Courier New" w:hAnsi="Courier New" w:cs="Courier New"/>
              </w:rPr>
              <w:t>-</w:t>
            </w:r>
            <w:r w:rsidR="00DD683C">
              <w:rPr>
                <w:rFonts w:ascii="Courier New" w:hAnsi="Courier New" w:cs="Courier New"/>
              </w:rPr>
              <w:t xml:space="preserve"> </w:t>
            </w:r>
          </w:p>
        </w:tc>
      </w:tr>
    </w:tbl>
    <w:p w14:paraId="75877DB7" w14:textId="77777777" w:rsidR="006B5513" w:rsidRPr="00081FAF" w:rsidRDefault="00081FAF" w:rsidP="00081FAF">
      <w:pPr>
        <w:pStyle w:val="Epgrafe"/>
        <w:jc w:val="center"/>
        <w:rPr>
          <w:color w:val="auto"/>
        </w:rPr>
      </w:pPr>
      <w:bookmarkStart w:id="149" w:name="_Toc50078315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7</w:t>
      </w:r>
      <w:r w:rsidRPr="00081FAF">
        <w:rPr>
          <w:color w:val="auto"/>
        </w:rPr>
        <w:fldChar w:fldCharType="end"/>
      </w:r>
      <w:r w:rsidRPr="00081FAF">
        <w:rPr>
          <w:color w:val="auto"/>
        </w:rPr>
        <w:t>: Codificación</w:t>
      </w:r>
      <w:bookmarkEnd w:id="149"/>
    </w:p>
    <w:p w14:paraId="69EEBF47" w14:textId="77777777" w:rsidR="00F20A82" w:rsidRDefault="00F20A82" w:rsidP="00EF2FAE">
      <w:pPr>
        <w:pStyle w:val="Textosinformato"/>
        <w:spacing w:line="276" w:lineRule="auto"/>
        <w:rPr>
          <w:rFonts w:ascii="Courier New" w:hAnsi="Courier New" w:cs="Courier New"/>
        </w:rPr>
      </w:pPr>
    </w:p>
    <w:p w14:paraId="072CF2EB" w14:textId="77777777" w:rsidR="00F20A82" w:rsidRDefault="00F20A82" w:rsidP="00D616AE">
      <w:pPr>
        <w:pStyle w:val="Ttulo2"/>
        <w:numPr>
          <w:ilvl w:val="2"/>
          <w:numId w:val="25"/>
        </w:numPr>
      </w:pPr>
      <w:r>
        <w:rPr>
          <w:rFonts w:ascii="Courier New" w:hAnsi="Courier New" w:cs="Courier New"/>
        </w:rPr>
        <w:tab/>
      </w:r>
      <w:bookmarkStart w:id="150" w:name="_Toc499993018"/>
      <w:bookmarkStart w:id="151" w:name="_Toc499993400"/>
      <w:bookmarkStart w:id="152" w:name="_Toc500783594"/>
      <w:r w:rsidRPr="00E33AC2">
        <w:t>Pruebas</w:t>
      </w:r>
      <w:bookmarkEnd w:id="150"/>
      <w:bookmarkEnd w:id="151"/>
      <w:bookmarkEnd w:id="152"/>
    </w:p>
    <w:p w14:paraId="626FD8F7" w14:textId="77777777"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9C52F2" w14:paraId="70E626FD"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7E37363"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40" w:type="dxa"/>
            <w:tcBorders>
              <w:top w:val="none" w:sz="0" w:space="0" w:color="auto"/>
              <w:left w:val="none" w:sz="0" w:space="0" w:color="auto"/>
              <w:bottom w:val="none" w:sz="0" w:space="0" w:color="auto"/>
              <w:right w:val="none" w:sz="0" w:space="0" w:color="auto"/>
            </w:tcBorders>
          </w:tcPr>
          <w:p w14:paraId="6BCEA03D"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20 h</w:t>
            </w:r>
          </w:p>
        </w:tc>
      </w:tr>
      <w:tr w:rsidR="009C52F2" w14:paraId="062AB3B3" w14:textId="77777777"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shd w:val="clear" w:color="auto" w:fill="auto"/>
          </w:tcPr>
          <w:p w14:paraId="4872A83A"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40" w:type="dxa"/>
            <w:tcBorders>
              <w:top w:val="none" w:sz="0" w:space="0" w:color="auto"/>
              <w:left w:val="none" w:sz="0" w:space="0" w:color="auto"/>
              <w:bottom w:val="none" w:sz="0" w:space="0" w:color="auto"/>
              <w:right w:val="none" w:sz="0" w:space="0" w:color="auto"/>
            </w:tcBorders>
          </w:tcPr>
          <w:p w14:paraId="71AC9DB2"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Una vez finalizada la implementación de los requerimientos se diseña un </w:t>
            </w:r>
            <w:commentRangeStart w:id="153"/>
            <w:r>
              <w:rPr>
                <w:rFonts w:ascii="Courier New" w:hAnsi="Courier New" w:cs="Courier New"/>
              </w:rPr>
              <w:t xml:space="preserve">conjunto de pruebas </w:t>
            </w:r>
            <w:commentRangeEnd w:id="153"/>
            <w:r w:rsidR="0036655F">
              <w:rPr>
                <w:rStyle w:val="Refdecomentario"/>
                <w:rFonts w:asciiTheme="minorHAnsi" w:hAnsiTheme="minorHAnsi"/>
              </w:rPr>
              <w:commentReference w:id="153"/>
            </w:r>
            <w:r>
              <w:rPr>
                <w:rFonts w:ascii="Courier New" w:hAnsi="Courier New" w:cs="Courier New"/>
              </w:rPr>
              <w:t>y se llevan a cabo.</w:t>
            </w:r>
          </w:p>
        </w:tc>
      </w:tr>
      <w:tr w:rsidR="009C52F2" w14:paraId="1DF9F6D7"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2F3C7B39"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Entradas</w:t>
            </w:r>
          </w:p>
        </w:tc>
        <w:tc>
          <w:tcPr>
            <w:tcW w:w="4240" w:type="dxa"/>
            <w:tcBorders>
              <w:top w:val="none" w:sz="0" w:space="0" w:color="auto"/>
              <w:left w:val="none" w:sz="0" w:space="0" w:color="auto"/>
              <w:bottom w:val="none" w:sz="0" w:space="0" w:color="auto"/>
              <w:right w:val="none" w:sz="0" w:space="0" w:color="auto"/>
            </w:tcBorders>
          </w:tcPr>
          <w:p w14:paraId="3E4FFF17" w14:textId="77777777" w:rsidR="009C52F2" w:rsidRDefault="00022068" w:rsidP="00573017">
            <w:pPr>
              <w:pStyle w:val="Textosinformato"/>
              <w:spacing w:line="276" w:lineRule="auto"/>
              <w:rPr>
                <w:rFonts w:ascii="Courier New" w:hAnsi="Courier New" w:cs="Courier New"/>
              </w:rPr>
            </w:pPr>
            <w:r>
              <w:rPr>
                <w:rFonts w:ascii="Courier New" w:hAnsi="Courier New" w:cs="Courier New"/>
              </w:rPr>
              <w:t>Có</w:t>
            </w:r>
            <w:r w:rsidR="009C52F2">
              <w:rPr>
                <w:rFonts w:ascii="Courier New" w:hAnsi="Courier New" w:cs="Courier New"/>
              </w:rPr>
              <w:t>digo en funcionamiento</w:t>
            </w:r>
          </w:p>
        </w:tc>
      </w:tr>
      <w:tr w:rsidR="009C52F2" w14:paraId="7D8BEC41" w14:textId="77777777" w:rsidTr="009C52F2">
        <w:trPr>
          <w:cnfStyle w:val="000000010000" w:firstRow="0" w:lastRow="0" w:firstColumn="0" w:lastColumn="0" w:oddVBand="0" w:evenVBand="0" w:oddHBand="0" w:evenHBand="1"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197F55A6"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40" w:type="dxa"/>
            <w:tcBorders>
              <w:top w:val="none" w:sz="0" w:space="0" w:color="auto"/>
              <w:left w:val="none" w:sz="0" w:space="0" w:color="auto"/>
              <w:bottom w:val="none" w:sz="0" w:space="0" w:color="auto"/>
              <w:right w:val="none" w:sz="0" w:space="0" w:color="auto"/>
            </w:tcBorders>
          </w:tcPr>
          <w:p w14:paraId="450575FB"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Eclipse, Editor textos</w:t>
            </w:r>
          </w:p>
        </w:tc>
        <w:bookmarkStart w:id="154" w:name="_GoBack"/>
        <w:bookmarkEnd w:id="154"/>
      </w:tr>
      <w:tr w:rsidR="009C52F2" w14:paraId="52D573D4"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7BF38427" w14:textId="77777777" w:rsidR="009C52F2" w:rsidRPr="00443237" w:rsidRDefault="009C52F2" w:rsidP="0057301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40" w:type="dxa"/>
            <w:tcBorders>
              <w:top w:val="none" w:sz="0" w:space="0" w:color="auto"/>
              <w:left w:val="none" w:sz="0" w:space="0" w:color="auto"/>
              <w:bottom w:val="none" w:sz="0" w:space="0" w:color="auto"/>
              <w:right w:val="none" w:sz="0" w:space="0" w:color="auto"/>
            </w:tcBorders>
          </w:tcPr>
          <w:p w14:paraId="4821C6D3" w14:textId="77777777" w:rsidR="009C52F2" w:rsidRDefault="009C52F2" w:rsidP="00573017">
            <w:pPr>
              <w:pStyle w:val="Textosinformato"/>
              <w:spacing w:line="276" w:lineRule="auto"/>
              <w:rPr>
                <w:rFonts w:ascii="Courier New" w:hAnsi="Courier New" w:cs="Courier New"/>
              </w:rPr>
            </w:pPr>
            <w:r>
              <w:rPr>
                <w:rFonts w:ascii="Courier New" w:hAnsi="Courier New" w:cs="Courier New"/>
              </w:rPr>
              <w:t xml:space="preserve">- </w:t>
            </w:r>
          </w:p>
        </w:tc>
      </w:tr>
    </w:tbl>
    <w:p w14:paraId="61C96A6C" w14:textId="77777777" w:rsidR="00081FAF" w:rsidRPr="00081FAF" w:rsidRDefault="00081FAF" w:rsidP="00081FAF">
      <w:pPr>
        <w:pStyle w:val="Epgrafe"/>
        <w:jc w:val="center"/>
        <w:rPr>
          <w:color w:val="auto"/>
        </w:rPr>
      </w:pPr>
      <w:bookmarkStart w:id="155" w:name="_Toc50078315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8</w:t>
      </w:r>
      <w:r w:rsidRPr="00081FAF">
        <w:rPr>
          <w:color w:val="auto"/>
        </w:rPr>
        <w:fldChar w:fldCharType="end"/>
      </w:r>
      <w:r w:rsidRPr="00081FAF">
        <w:rPr>
          <w:color w:val="auto"/>
        </w:rPr>
        <w:t>: Pruebas</w:t>
      </w:r>
      <w:bookmarkEnd w:id="155"/>
    </w:p>
    <w:p w14:paraId="0704AC58" w14:textId="77777777" w:rsidR="00C14894" w:rsidRPr="009C52F2" w:rsidRDefault="00C14894" w:rsidP="009C52F2">
      <w:pPr>
        <w:jc w:val="center"/>
        <w:rPr>
          <w:b/>
          <w:bCs/>
        </w:rPr>
      </w:pPr>
      <w:r>
        <w:rPr>
          <w:rFonts w:ascii="Courier New" w:hAnsi="Courier New" w:cs="Courier New"/>
        </w:rPr>
        <w:tab/>
      </w:r>
    </w:p>
    <w:p w14:paraId="59547027" w14:textId="77777777" w:rsidR="00D616AE" w:rsidRDefault="0098715D" w:rsidP="00D616AE">
      <w:pPr>
        <w:pStyle w:val="Ttulo2"/>
        <w:numPr>
          <w:ilvl w:val="2"/>
          <w:numId w:val="25"/>
        </w:numPr>
      </w:pPr>
      <w:r>
        <w:rPr>
          <w:rFonts w:ascii="Courier New" w:hAnsi="Courier New" w:cs="Courier New"/>
        </w:rPr>
        <w:lastRenderedPageBreak/>
        <w:tab/>
      </w:r>
      <w:bookmarkStart w:id="156" w:name="_Toc499993021"/>
      <w:bookmarkStart w:id="157" w:name="_Toc499993403"/>
      <w:bookmarkStart w:id="158" w:name="_Toc500783595"/>
      <w:r w:rsidRPr="00D616AE">
        <w:t>Memoria</w:t>
      </w:r>
      <w:bookmarkEnd w:id="156"/>
      <w:bookmarkEnd w:id="157"/>
      <w:bookmarkEnd w:id="158"/>
    </w:p>
    <w:p w14:paraId="175F6D40" w14:textId="77777777" w:rsidR="00D616AE" w:rsidRDefault="00D616AE" w:rsidP="00D616AE">
      <w:pPr>
        <w:pStyle w:val="Textosinformato"/>
        <w:tabs>
          <w:tab w:val="left" w:pos="7110"/>
        </w:tabs>
        <w:spacing w:line="276" w:lineRule="auto"/>
        <w:rPr>
          <w:rFonts w:ascii="Courier New" w:hAnsi="Courier New" w:cs="Courier New"/>
        </w:rPr>
      </w:pP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5"/>
        <w:gridCol w:w="4239"/>
      </w:tblGrid>
      <w:tr w:rsidR="00D616AE" w14:paraId="1DF8B40E" w14:textId="77777777"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42EEE500"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Duración estimada</w:t>
            </w:r>
          </w:p>
        </w:tc>
        <w:tc>
          <w:tcPr>
            <w:tcW w:w="4239" w:type="dxa"/>
            <w:tcBorders>
              <w:top w:val="none" w:sz="0" w:space="0" w:color="auto"/>
              <w:left w:val="none" w:sz="0" w:space="0" w:color="auto"/>
              <w:bottom w:val="none" w:sz="0" w:space="0" w:color="auto"/>
              <w:right w:val="none" w:sz="0" w:space="0" w:color="auto"/>
            </w:tcBorders>
          </w:tcPr>
          <w:p w14:paraId="61D4060B"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40 h</w:t>
            </w:r>
          </w:p>
        </w:tc>
      </w:tr>
      <w:tr w:rsidR="00D616AE" w14:paraId="14F7D19D" w14:textId="77777777"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shd w:val="clear" w:color="auto" w:fill="auto"/>
          </w:tcPr>
          <w:p w14:paraId="692051AE"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Descripción</w:t>
            </w:r>
          </w:p>
        </w:tc>
        <w:tc>
          <w:tcPr>
            <w:tcW w:w="4239" w:type="dxa"/>
            <w:tcBorders>
              <w:top w:val="none" w:sz="0" w:space="0" w:color="auto"/>
              <w:left w:val="none" w:sz="0" w:space="0" w:color="auto"/>
              <w:bottom w:val="none" w:sz="0" w:space="0" w:color="auto"/>
              <w:right w:val="none" w:sz="0" w:space="0" w:color="auto"/>
            </w:tcBorders>
          </w:tcPr>
          <w:p w14:paraId="17EA5CD3" w14:textId="77777777" w:rsidR="00D616AE" w:rsidRDefault="00D616AE" w:rsidP="00D616AE">
            <w:pPr>
              <w:pStyle w:val="Textosinformato"/>
              <w:spacing w:line="276" w:lineRule="auto"/>
              <w:rPr>
                <w:rFonts w:ascii="Courier New" w:hAnsi="Courier New" w:cs="Courier New"/>
              </w:rPr>
            </w:pPr>
            <w:r>
              <w:rPr>
                <w:rFonts w:ascii="Courier New" w:hAnsi="Courier New" w:cs="Courier New"/>
              </w:rPr>
              <w:t xml:space="preserve">Por último se elaborará un documento que reflejará los objetivos finales del TFG, así como el resultado obtenido y la forma o metodologías usadas para llegar a ese punto. </w:t>
            </w:r>
          </w:p>
        </w:tc>
      </w:tr>
      <w:tr w:rsidR="00D616AE" w14:paraId="66422EF7" w14:textId="77777777" w:rsidTr="009C52F2">
        <w:trPr>
          <w:cnfStyle w:val="000000100000" w:firstRow="0" w:lastRow="0" w:firstColumn="0" w:lastColumn="0" w:oddVBand="0" w:evenVBand="0" w:oddHBand="1" w:evenHBand="0"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0231280A"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Entradas</w:t>
            </w:r>
          </w:p>
        </w:tc>
        <w:tc>
          <w:tcPr>
            <w:tcW w:w="4239" w:type="dxa"/>
            <w:tcBorders>
              <w:top w:val="none" w:sz="0" w:space="0" w:color="auto"/>
              <w:left w:val="none" w:sz="0" w:space="0" w:color="auto"/>
              <w:bottom w:val="none" w:sz="0" w:space="0" w:color="auto"/>
              <w:right w:val="none" w:sz="0" w:space="0" w:color="auto"/>
            </w:tcBorders>
          </w:tcPr>
          <w:p w14:paraId="32D9BD5C"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w:t>
            </w:r>
          </w:p>
        </w:tc>
      </w:tr>
      <w:tr w:rsidR="00D616AE" w14:paraId="55288E0F" w14:textId="77777777" w:rsidTr="009C52F2">
        <w:trPr>
          <w:cnfStyle w:val="000000010000" w:firstRow="0" w:lastRow="0" w:firstColumn="0" w:lastColumn="0" w:oddVBand="0" w:evenVBand="0" w:oddHBand="0" w:evenHBand="1" w:firstRowFirstColumn="0" w:firstRowLastColumn="0" w:lastRowFirstColumn="0" w:lastRowLastColumn="0"/>
        </w:trPr>
        <w:tc>
          <w:tcPr>
            <w:tcW w:w="4265" w:type="dxa"/>
            <w:tcBorders>
              <w:top w:val="none" w:sz="0" w:space="0" w:color="auto"/>
              <w:left w:val="none" w:sz="0" w:space="0" w:color="auto"/>
              <w:bottom w:val="none" w:sz="0" w:space="0" w:color="auto"/>
              <w:right w:val="none" w:sz="0" w:space="0" w:color="auto"/>
            </w:tcBorders>
          </w:tcPr>
          <w:p w14:paraId="1410A196"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Recursos necesarios</w:t>
            </w:r>
          </w:p>
        </w:tc>
        <w:tc>
          <w:tcPr>
            <w:tcW w:w="4239" w:type="dxa"/>
            <w:tcBorders>
              <w:top w:val="none" w:sz="0" w:space="0" w:color="auto"/>
              <w:left w:val="none" w:sz="0" w:space="0" w:color="auto"/>
              <w:bottom w:val="none" w:sz="0" w:space="0" w:color="auto"/>
              <w:right w:val="none" w:sz="0" w:space="0" w:color="auto"/>
            </w:tcBorders>
          </w:tcPr>
          <w:p w14:paraId="5D13A187"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 xml:space="preserve">Editor textos, </w:t>
            </w:r>
            <w:r w:rsidR="00022068">
              <w:rPr>
                <w:rFonts w:ascii="Courier New" w:hAnsi="Courier New" w:cs="Courier New"/>
              </w:rPr>
              <w:t>artículos</w:t>
            </w:r>
          </w:p>
        </w:tc>
      </w:tr>
      <w:tr w:rsidR="00D616AE" w14:paraId="5F02AAAC" w14:textId="77777777" w:rsidTr="009C52F2">
        <w:trPr>
          <w:cnfStyle w:val="000000100000" w:firstRow="0" w:lastRow="0" w:firstColumn="0" w:lastColumn="0" w:oddVBand="0" w:evenVBand="0" w:oddHBand="1" w:evenHBand="0" w:firstRowFirstColumn="0" w:firstRowLastColumn="0" w:lastRowFirstColumn="0" w:lastRowLastColumn="0"/>
          <w:trHeight w:val="308"/>
        </w:trPr>
        <w:tc>
          <w:tcPr>
            <w:tcW w:w="4265" w:type="dxa"/>
            <w:tcBorders>
              <w:top w:val="none" w:sz="0" w:space="0" w:color="auto"/>
              <w:left w:val="none" w:sz="0" w:space="0" w:color="auto"/>
              <w:bottom w:val="none" w:sz="0" w:space="0" w:color="auto"/>
              <w:right w:val="none" w:sz="0" w:space="0" w:color="auto"/>
            </w:tcBorders>
          </w:tcPr>
          <w:p w14:paraId="0FDEC35F" w14:textId="77777777" w:rsidR="00D616AE" w:rsidRPr="00443237" w:rsidRDefault="00D616AE" w:rsidP="000000A7">
            <w:pPr>
              <w:pStyle w:val="Textosinformato"/>
              <w:spacing w:line="276" w:lineRule="auto"/>
              <w:rPr>
                <w:rFonts w:ascii="Courier New" w:hAnsi="Courier New" w:cs="Courier New"/>
                <w:b/>
              </w:rPr>
            </w:pPr>
            <w:r w:rsidRPr="00443237">
              <w:rPr>
                <w:rFonts w:ascii="Courier New" w:hAnsi="Courier New" w:cs="Courier New"/>
                <w:b/>
              </w:rPr>
              <w:t>Salidas/Entregables</w:t>
            </w:r>
          </w:p>
        </w:tc>
        <w:tc>
          <w:tcPr>
            <w:tcW w:w="4239" w:type="dxa"/>
            <w:tcBorders>
              <w:top w:val="none" w:sz="0" w:space="0" w:color="auto"/>
              <w:left w:val="none" w:sz="0" w:space="0" w:color="auto"/>
              <w:bottom w:val="none" w:sz="0" w:space="0" w:color="auto"/>
              <w:right w:val="none" w:sz="0" w:space="0" w:color="auto"/>
            </w:tcBorders>
          </w:tcPr>
          <w:p w14:paraId="6FF9D8E5" w14:textId="77777777" w:rsidR="00D616AE" w:rsidRDefault="00D616AE" w:rsidP="000000A7">
            <w:pPr>
              <w:pStyle w:val="Textosinformato"/>
              <w:spacing w:line="276" w:lineRule="auto"/>
              <w:rPr>
                <w:rFonts w:ascii="Courier New" w:hAnsi="Courier New" w:cs="Courier New"/>
              </w:rPr>
            </w:pPr>
            <w:r>
              <w:rPr>
                <w:rFonts w:ascii="Courier New" w:hAnsi="Courier New" w:cs="Courier New"/>
              </w:rPr>
              <w:t>Memoria final proyecto</w:t>
            </w:r>
          </w:p>
        </w:tc>
      </w:tr>
    </w:tbl>
    <w:p w14:paraId="045A6E77" w14:textId="77777777" w:rsidR="00F20A82" w:rsidRPr="00081FAF" w:rsidRDefault="00081FAF" w:rsidP="00081FAF">
      <w:pPr>
        <w:pStyle w:val="Epgrafe"/>
        <w:jc w:val="center"/>
        <w:rPr>
          <w:color w:val="auto"/>
        </w:rPr>
      </w:pPr>
      <w:bookmarkStart w:id="159" w:name="_Toc50078315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9</w:t>
      </w:r>
      <w:r w:rsidRPr="00081FAF">
        <w:rPr>
          <w:color w:val="auto"/>
        </w:rPr>
        <w:fldChar w:fldCharType="end"/>
      </w:r>
      <w:r w:rsidRPr="00081FAF">
        <w:rPr>
          <w:color w:val="auto"/>
        </w:rPr>
        <w:t>: Memoria</w:t>
      </w:r>
      <w:bookmarkEnd w:id="159"/>
    </w:p>
    <w:p w14:paraId="1C4C86E0" w14:textId="77777777" w:rsidR="00AF7666" w:rsidRDefault="00102DF2" w:rsidP="00AF7666">
      <w:pPr>
        <w:pStyle w:val="Ttulo1"/>
        <w:numPr>
          <w:ilvl w:val="1"/>
          <w:numId w:val="20"/>
        </w:numPr>
      </w:pPr>
      <w:bookmarkStart w:id="160" w:name="_Toc499993022"/>
      <w:bookmarkStart w:id="161" w:name="_Toc499993404"/>
      <w:bookmarkStart w:id="162" w:name="_Toc500783596"/>
      <w:r>
        <w:t>Planificació</w:t>
      </w:r>
      <w:r w:rsidR="00A162C9" w:rsidRPr="00102DF2">
        <w:t>n temporal</w:t>
      </w:r>
      <w:bookmarkEnd w:id="160"/>
      <w:bookmarkEnd w:id="161"/>
      <w:bookmarkEnd w:id="162"/>
    </w:p>
    <w:p w14:paraId="3EDF0954" w14:textId="77777777" w:rsidR="005622DE" w:rsidRPr="005622DE" w:rsidRDefault="005622DE" w:rsidP="005622DE"/>
    <w:p w14:paraId="0D75C013" w14:textId="14A27ADA" w:rsidR="009F716D" w:rsidRPr="00AF7666" w:rsidRDefault="009F716D" w:rsidP="009F716D">
      <w:pPr>
        <w:rPr>
          <w:rFonts w:ascii="Courier New" w:hAnsi="Courier New" w:cs="Courier New"/>
          <w:sz w:val="21"/>
          <w:szCs w:val="21"/>
        </w:rPr>
      </w:pPr>
      <w:r w:rsidRPr="00AF7666">
        <w:rPr>
          <w:rFonts w:ascii="Courier New" w:hAnsi="Courier New" w:cs="Courier New"/>
          <w:sz w:val="21"/>
          <w:szCs w:val="21"/>
        </w:rPr>
        <w:t>En la siguiente figura se muestra en detalle la planificación temporal del proyecto siendo est</w:t>
      </w:r>
      <w:ins w:id="163" w:author="cvzcaoio" w:date="2018-01-22T09:30:00Z">
        <w:r w:rsidR="00726704">
          <w:rPr>
            <w:rFonts w:ascii="Courier New" w:hAnsi="Courier New" w:cs="Courier New"/>
            <w:sz w:val="21"/>
            <w:szCs w:val="21"/>
          </w:rPr>
          <w:t>á</w:t>
        </w:r>
      </w:ins>
      <w:del w:id="164" w:author="cvzcaoio" w:date="2018-01-22T09:30:00Z">
        <w:r w:rsidRPr="00AF7666" w:rsidDel="00726704">
          <w:rPr>
            <w:rFonts w:ascii="Courier New" w:hAnsi="Courier New" w:cs="Courier New"/>
            <w:sz w:val="21"/>
            <w:szCs w:val="21"/>
          </w:rPr>
          <w:delText>a</w:delText>
        </w:r>
      </w:del>
      <w:r w:rsidRPr="00AF7666">
        <w:rPr>
          <w:rFonts w:ascii="Courier New" w:hAnsi="Courier New" w:cs="Courier New"/>
          <w:sz w:val="21"/>
          <w:szCs w:val="21"/>
        </w:rPr>
        <w:t xml:space="preserve"> representada por un diagrama de Gantt. Como podemos observar en el gr</w:t>
      </w:r>
      <w:ins w:id="165" w:author="cvzcaoio" w:date="2018-01-22T09:30:00Z">
        <w:r w:rsidR="00726704">
          <w:rPr>
            <w:rFonts w:ascii="Courier New" w:hAnsi="Courier New" w:cs="Courier New"/>
            <w:sz w:val="21"/>
            <w:szCs w:val="21"/>
          </w:rPr>
          <w:t>á</w:t>
        </w:r>
      </w:ins>
      <w:del w:id="166" w:author="cvzcaoio" w:date="2018-01-22T09:30:00Z">
        <w:r w:rsidRPr="00AF7666" w:rsidDel="00726704">
          <w:rPr>
            <w:rFonts w:ascii="Courier New" w:hAnsi="Courier New" w:cs="Courier New"/>
            <w:sz w:val="21"/>
            <w:szCs w:val="21"/>
          </w:rPr>
          <w:delText>a</w:delText>
        </w:r>
      </w:del>
      <w:r w:rsidRPr="00AF7666">
        <w:rPr>
          <w:rFonts w:ascii="Courier New" w:hAnsi="Courier New" w:cs="Courier New"/>
          <w:sz w:val="21"/>
          <w:szCs w:val="21"/>
        </w:rPr>
        <w:t xml:space="preserve">fico la </w:t>
      </w:r>
      <w:commentRangeStart w:id="167"/>
      <w:r w:rsidRPr="00AF7666">
        <w:rPr>
          <w:rFonts w:ascii="Courier New" w:hAnsi="Courier New" w:cs="Courier New"/>
          <w:sz w:val="21"/>
          <w:szCs w:val="21"/>
        </w:rPr>
        <w:t xml:space="preserve">estimación </w:t>
      </w:r>
      <w:commentRangeEnd w:id="167"/>
      <w:r w:rsidR="00726704">
        <w:rPr>
          <w:rStyle w:val="Refdecomentario"/>
        </w:rPr>
        <w:commentReference w:id="167"/>
      </w:r>
      <w:r w:rsidRPr="00AF7666">
        <w:rPr>
          <w:rFonts w:ascii="Courier New" w:hAnsi="Courier New" w:cs="Courier New"/>
          <w:sz w:val="21"/>
          <w:szCs w:val="21"/>
        </w:rPr>
        <w:t xml:space="preserve">total para la realización del proyecto es de 400 horas. </w:t>
      </w:r>
      <w:bookmarkStart w:id="168" w:name="_Toc499993023"/>
      <w:bookmarkStart w:id="169" w:name="_Toc499993405"/>
    </w:p>
    <w:p w14:paraId="7956433C" w14:textId="77777777" w:rsidR="00A162C9" w:rsidRDefault="00A162C9" w:rsidP="00B70BB1">
      <w:pPr>
        <w:pStyle w:val="Ttulo1"/>
        <w:numPr>
          <w:ilvl w:val="1"/>
          <w:numId w:val="20"/>
        </w:numPr>
      </w:pPr>
      <w:bookmarkStart w:id="170" w:name="_Toc500783597"/>
      <w:r w:rsidRPr="00102DF2">
        <w:t>Herramientas</w:t>
      </w:r>
      <w:bookmarkEnd w:id="168"/>
      <w:bookmarkEnd w:id="169"/>
      <w:bookmarkEnd w:id="170"/>
    </w:p>
    <w:p w14:paraId="7D5E46AF" w14:textId="77777777" w:rsidR="00D503DA" w:rsidRPr="00D503DA" w:rsidRDefault="00D503DA" w:rsidP="00EF2FAE"/>
    <w:p w14:paraId="24CAAB60" w14:textId="77777777" w:rsidR="003A4270" w:rsidRPr="003A4270" w:rsidRDefault="00A778A7" w:rsidP="003A4270">
      <w:pPr>
        <w:pStyle w:val="Ttulo2"/>
        <w:numPr>
          <w:ilvl w:val="2"/>
          <w:numId w:val="20"/>
        </w:numPr>
      </w:pPr>
      <w:bookmarkStart w:id="171" w:name="_Toc500783598"/>
      <w:r w:rsidRPr="00AF7666">
        <w:t>Hardware</w:t>
      </w:r>
      <w:bookmarkEnd w:id="171"/>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4"/>
        <w:gridCol w:w="4240"/>
      </w:tblGrid>
      <w:tr w:rsidR="003A4270" w14:paraId="0AD06E1D" w14:textId="77777777" w:rsidTr="009C52F2">
        <w:trPr>
          <w:cnfStyle w:val="000000100000" w:firstRow="0" w:lastRow="0" w:firstColumn="0" w:lastColumn="0" w:oddVBand="0" w:evenVBand="0" w:oddHBand="1" w:evenHBand="0" w:firstRowFirstColumn="0" w:firstRowLastColumn="0" w:lastRowFirstColumn="0" w:lastRowLastColumn="0"/>
        </w:trPr>
        <w:tc>
          <w:tcPr>
            <w:tcW w:w="4264" w:type="dxa"/>
            <w:tcBorders>
              <w:top w:val="none" w:sz="0" w:space="0" w:color="auto"/>
              <w:left w:val="none" w:sz="0" w:space="0" w:color="auto"/>
              <w:bottom w:val="none" w:sz="0" w:space="0" w:color="auto"/>
              <w:right w:val="none" w:sz="0" w:space="0" w:color="auto"/>
            </w:tcBorders>
          </w:tcPr>
          <w:p w14:paraId="0E1D48D6"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Portátil</w:t>
            </w:r>
          </w:p>
        </w:tc>
        <w:tc>
          <w:tcPr>
            <w:tcW w:w="4240" w:type="dxa"/>
            <w:tcBorders>
              <w:top w:val="none" w:sz="0" w:space="0" w:color="auto"/>
              <w:left w:val="none" w:sz="0" w:space="0" w:color="auto"/>
              <w:bottom w:val="none" w:sz="0" w:space="0" w:color="auto"/>
              <w:right w:val="none" w:sz="0" w:space="0" w:color="auto"/>
            </w:tcBorders>
          </w:tcPr>
          <w:p w14:paraId="147FEDBF"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Hacer E5 571, 64 bits</w:t>
            </w:r>
          </w:p>
        </w:tc>
      </w:tr>
    </w:tbl>
    <w:p w14:paraId="791D0B13" w14:textId="77777777" w:rsidR="009C52F2" w:rsidRPr="00081FAF" w:rsidRDefault="00081FAF" w:rsidP="00081FAF">
      <w:pPr>
        <w:pStyle w:val="Epgrafe"/>
        <w:jc w:val="center"/>
        <w:rPr>
          <w:color w:val="auto"/>
        </w:rPr>
      </w:pPr>
      <w:bookmarkStart w:id="172" w:name="_Toc50078315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10</w:t>
      </w:r>
      <w:r w:rsidRPr="00081FAF">
        <w:rPr>
          <w:color w:val="auto"/>
        </w:rPr>
        <w:fldChar w:fldCharType="end"/>
      </w:r>
      <w:r w:rsidRPr="00081FAF">
        <w:rPr>
          <w:color w:val="auto"/>
        </w:rPr>
        <w:t>: Herramientas hardware</w:t>
      </w:r>
      <w:bookmarkEnd w:id="172"/>
    </w:p>
    <w:p w14:paraId="6A3ECF1C" w14:textId="77777777" w:rsidR="00443237" w:rsidRDefault="00A778A7" w:rsidP="009C52F2">
      <w:pPr>
        <w:pStyle w:val="Ttulo2"/>
        <w:numPr>
          <w:ilvl w:val="2"/>
          <w:numId w:val="20"/>
        </w:numPr>
      </w:pPr>
      <w:bookmarkStart w:id="173" w:name="_Toc500783599"/>
      <w:r w:rsidRPr="00AF7666">
        <w:t>Software</w:t>
      </w:r>
      <w:bookmarkEnd w:id="173"/>
    </w:p>
    <w:p w14:paraId="069C6514" w14:textId="77777777" w:rsidR="009C52F2" w:rsidRPr="009C52F2" w:rsidRDefault="009C52F2" w:rsidP="009C52F2"/>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A4270" w14:paraId="275CF5A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8DE6611"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Eclipse</w:t>
            </w:r>
          </w:p>
        </w:tc>
        <w:tc>
          <w:tcPr>
            <w:tcW w:w="4241" w:type="dxa"/>
            <w:tcBorders>
              <w:top w:val="none" w:sz="0" w:space="0" w:color="auto"/>
              <w:left w:val="none" w:sz="0" w:space="0" w:color="auto"/>
              <w:bottom w:val="none" w:sz="0" w:space="0" w:color="auto"/>
              <w:right w:val="none" w:sz="0" w:space="0" w:color="auto"/>
            </w:tcBorders>
          </w:tcPr>
          <w:p w14:paraId="46FE5DB0"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Entorno de progr</w:t>
            </w:r>
            <w:r w:rsidR="00252319">
              <w:rPr>
                <w:rFonts w:ascii="Courier New" w:hAnsi="Courier New" w:cs="Courier New"/>
              </w:rPr>
              <w:t>amación para desarrollo en Java</w:t>
            </w:r>
          </w:p>
        </w:tc>
      </w:tr>
      <w:tr w:rsidR="003A4270" w14:paraId="2203EE01"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shd w:val="clear" w:color="auto" w:fill="auto"/>
          </w:tcPr>
          <w:p w14:paraId="3449549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CounterClockWise</w:t>
            </w:r>
          </w:p>
        </w:tc>
        <w:tc>
          <w:tcPr>
            <w:tcW w:w="4241" w:type="dxa"/>
            <w:tcBorders>
              <w:top w:val="none" w:sz="0" w:space="0" w:color="auto"/>
              <w:left w:val="none" w:sz="0" w:space="0" w:color="auto"/>
              <w:bottom w:val="none" w:sz="0" w:space="0" w:color="auto"/>
              <w:right w:val="none" w:sz="0" w:space="0" w:color="auto"/>
            </w:tcBorders>
          </w:tcPr>
          <w:p w14:paraId="7C3F4340"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Extensi</w:t>
            </w:r>
            <w:r w:rsidR="00443237">
              <w:rPr>
                <w:rFonts w:ascii="Courier New" w:hAnsi="Courier New" w:cs="Courier New"/>
              </w:rPr>
              <w:t>ón de E</w:t>
            </w:r>
            <w:r>
              <w:rPr>
                <w:rFonts w:ascii="Courier New" w:hAnsi="Courier New" w:cs="Courier New"/>
              </w:rPr>
              <w:t>clips</w:t>
            </w:r>
            <w:r w:rsidR="00252319">
              <w:rPr>
                <w:rFonts w:ascii="Courier New" w:hAnsi="Courier New" w:cs="Courier New"/>
              </w:rPr>
              <w:t>e para el desarrollo en Clojure</w:t>
            </w:r>
          </w:p>
        </w:tc>
      </w:tr>
      <w:tr w:rsidR="003A4270" w14:paraId="66A40C8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BCE6AAB"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Grafter</w:t>
            </w:r>
          </w:p>
        </w:tc>
        <w:tc>
          <w:tcPr>
            <w:tcW w:w="4241" w:type="dxa"/>
            <w:tcBorders>
              <w:top w:val="none" w:sz="0" w:space="0" w:color="auto"/>
              <w:left w:val="none" w:sz="0" w:space="0" w:color="auto"/>
              <w:bottom w:val="none" w:sz="0" w:space="0" w:color="auto"/>
              <w:right w:val="none" w:sz="0" w:space="0" w:color="auto"/>
            </w:tcBorders>
          </w:tcPr>
          <w:p w14:paraId="08DECE7B" w14:textId="77777777" w:rsidR="003A4270" w:rsidRDefault="00F07B8B" w:rsidP="000000A7">
            <w:pPr>
              <w:pStyle w:val="Textosinformato"/>
              <w:spacing w:line="276" w:lineRule="auto"/>
              <w:rPr>
                <w:rFonts w:ascii="Courier New" w:hAnsi="Courier New" w:cs="Courier New"/>
              </w:rPr>
            </w:pPr>
            <w:r>
              <w:rPr>
                <w:rFonts w:ascii="Courier New" w:hAnsi="Courier New" w:cs="Courier New"/>
              </w:rPr>
              <w:t xml:space="preserve">Librería de Clojure para la </w:t>
            </w:r>
            <w:r w:rsidR="00252319">
              <w:rPr>
                <w:rFonts w:ascii="Courier New" w:hAnsi="Courier New" w:cs="Courier New"/>
              </w:rPr>
              <w:t>producción de Linked Data</w:t>
            </w:r>
          </w:p>
        </w:tc>
      </w:tr>
      <w:tr w:rsidR="003A4270" w14:paraId="6821538D"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E81EB64"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Maven</w:t>
            </w:r>
          </w:p>
        </w:tc>
        <w:tc>
          <w:tcPr>
            <w:tcW w:w="4241" w:type="dxa"/>
            <w:tcBorders>
              <w:top w:val="none" w:sz="0" w:space="0" w:color="auto"/>
              <w:left w:val="none" w:sz="0" w:space="0" w:color="auto"/>
              <w:bottom w:val="none" w:sz="0" w:space="0" w:color="auto"/>
              <w:right w:val="none" w:sz="0" w:space="0" w:color="auto"/>
            </w:tcBorders>
          </w:tcPr>
          <w:p w14:paraId="19302C54" w14:textId="77777777" w:rsidR="003A4270" w:rsidRDefault="003A4270" w:rsidP="000000A7">
            <w:pPr>
              <w:pStyle w:val="Textosinformato"/>
              <w:spacing w:line="276" w:lineRule="auto"/>
              <w:rPr>
                <w:rFonts w:ascii="Courier New" w:hAnsi="Courier New" w:cs="Courier New"/>
              </w:rPr>
            </w:pPr>
            <w:r w:rsidRPr="00AF7666">
              <w:rPr>
                <w:rFonts w:ascii="Courier New" w:hAnsi="Courier New" w:cs="Courier New"/>
              </w:rPr>
              <w:t>Herramienta para la gestión y</w:t>
            </w:r>
            <w:r w:rsidR="00252319">
              <w:rPr>
                <w:rFonts w:ascii="Courier New" w:hAnsi="Courier New" w:cs="Courier New"/>
              </w:rPr>
              <w:t xml:space="preserve"> construcción de proyectos Java</w:t>
            </w:r>
          </w:p>
        </w:tc>
      </w:tr>
      <w:tr w:rsidR="003A4270" w14:paraId="4AD0BE43"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18F3B8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Github</w:t>
            </w:r>
          </w:p>
        </w:tc>
        <w:tc>
          <w:tcPr>
            <w:tcW w:w="4241" w:type="dxa"/>
            <w:tcBorders>
              <w:top w:val="none" w:sz="0" w:space="0" w:color="auto"/>
              <w:left w:val="none" w:sz="0" w:space="0" w:color="auto"/>
              <w:bottom w:val="none" w:sz="0" w:space="0" w:color="auto"/>
              <w:right w:val="none" w:sz="0" w:space="0" w:color="auto"/>
            </w:tcBorders>
          </w:tcPr>
          <w:p w14:paraId="4EEBE583" w14:textId="77777777" w:rsidR="003A4270" w:rsidRDefault="003A4270" w:rsidP="000000A7">
            <w:pPr>
              <w:pStyle w:val="Textosinformato"/>
              <w:spacing w:line="276" w:lineRule="auto"/>
              <w:rPr>
                <w:rFonts w:ascii="Courier New" w:hAnsi="Courier New" w:cs="Courier New"/>
              </w:rPr>
            </w:pPr>
            <w:r>
              <w:rPr>
                <w:rFonts w:ascii="Courier New" w:hAnsi="Courier New" w:cs="Courier New"/>
              </w:rPr>
              <w:t>Herramienta para alojar proyectos usando el sistema</w:t>
            </w:r>
            <w:r w:rsidR="00252319">
              <w:rPr>
                <w:rFonts w:ascii="Courier New" w:hAnsi="Courier New" w:cs="Courier New"/>
              </w:rPr>
              <w:t xml:space="preserve"> de control de versiones de Git</w:t>
            </w:r>
          </w:p>
        </w:tc>
      </w:tr>
      <w:tr w:rsidR="003A4270" w14:paraId="2A931A02"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51FEADA"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Microsoft Office</w:t>
            </w:r>
          </w:p>
        </w:tc>
        <w:tc>
          <w:tcPr>
            <w:tcW w:w="4241" w:type="dxa"/>
            <w:tcBorders>
              <w:top w:val="none" w:sz="0" w:space="0" w:color="auto"/>
              <w:left w:val="none" w:sz="0" w:space="0" w:color="auto"/>
              <w:bottom w:val="none" w:sz="0" w:space="0" w:color="auto"/>
              <w:right w:val="none" w:sz="0" w:space="0" w:color="auto"/>
            </w:tcBorders>
          </w:tcPr>
          <w:p w14:paraId="74819737" w14:textId="77777777" w:rsidR="003A4270" w:rsidRDefault="00934D29" w:rsidP="000000A7">
            <w:pPr>
              <w:pStyle w:val="Textosinformato"/>
              <w:spacing w:line="276" w:lineRule="auto"/>
              <w:rPr>
                <w:rFonts w:ascii="Courier New" w:hAnsi="Courier New" w:cs="Courier New"/>
              </w:rPr>
            </w:pPr>
            <w:r w:rsidRPr="003A4270">
              <w:rPr>
                <w:rFonts w:ascii="Courier New" w:hAnsi="Courier New" w:cs="Courier New"/>
              </w:rPr>
              <w:t>Herramienta de ofimática</w:t>
            </w:r>
          </w:p>
        </w:tc>
      </w:tr>
      <w:tr w:rsidR="003A4270" w14:paraId="0D4AB789"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8599079"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t>Cacoo</w:t>
            </w:r>
          </w:p>
        </w:tc>
        <w:tc>
          <w:tcPr>
            <w:tcW w:w="4241" w:type="dxa"/>
            <w:tcBorders>
              <w:top w:val="none" w:sz="0" w:space="0" w:color="auto"/>
              <w:left w:val="none" w:sz="0" w:space="0" w:color="auto"/>
              <w:bottom w:val="none" w:sz="0" w:space="0" w:color="auto"/>
              <w:right w:val="none" w:sz="0" w:space="0" w:color="auto"/>
            </w:tcBorders>
          </w:tcPr>
          <w:p w14:paraId="4F085250"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Herramienta online para la creación de gráficos tales como casos de uso, modelo de dominio, EDT, etc.</w:t>
            </w:r>
          </w:p>
        </w:tc>
      </w:tr>
      <w:tr w:rsidR="003A4270" w14:paraId="3CC27559"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66FA88A" w14:textId="77777777" w:rsidR="003A4270" w:rsidRPr="00443237" w:rsidRDefault="003A4270" w:rsidP="000000A7">
            <w:pPr>
              <w:pStyle w:val="Textosinformato"/>
              <w:spacing w:line="276" w:lineRule="auto"/>
              <w:rPr>
                <w:rFonts w:ascii="Courier New" w:hAnsi="Courier New" w:cs="Courier New"/>
                <w:b/>
              </w:rPr>
            </w:pPr>
            <w:r w:rsidRPr="00443237">
              <w:rPr>
                <w:rFonts w:ascii="Courier New" w:hAnsi="Courier New" w:cs="Courier New"/>
                <w:b/>
              </w:rPr>
              <w:lastRenderedPageBreak/>
              <w:t>Gantt Project</w:t>
            </w:r>
          </w:p>
        </w:tc>
        <w:tc>
          <w:tcPr>
            <w:tcW w:w="4241" w:type="dxa"/>
            <w:tcBorders>
              <w:top w:val="none" w:sz="0" w:space="0" w:color="auto"/>
              <w:left w:val="none" w:sz="0" w:space="0" w:color="auto"/>
              <w:bottom w:val="none" w:sz="0" w:space="0" w:color="auto"/>
              <w:right w:val="none" w:sz="0" w:space="0" w:color="auto"/>
            </w:tcBorders>
          </w:tcPr>
          <w:p w14:paraId="04A1583B"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I</w:t>
            </w:r>
            <w:r w:rsidRPr="003A4270">
              <w:rPr>
                <w:rFonts w:ascii="Courier New" w:hAnsi="Courier New" w:cs="Courier New"/>
              </w:rPr>
              <w:t>nterfaz para Linked Data que permite i</w:t>
            </w:r>
            <w:r w:rsidR="00252319">
              <w:rPr>
                <w:rFonts w:ascii="Courier New" w:hAnsi="Courier New" w:cs="Courier New"/>
              </w:rPr>
              <w:t>nteractuar con SPARQL endpoints</w:t>
            </w:r>
          </w:p>
        </w:tc>
      </w:tr>
      <w:tr w:rsidR="003A4270" w14:paraId="79561D72"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B1CADBA" w14:textId="77777777"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Insomnia</w:t>
            </w:r>
          </w:p>
        </w:tc>
        <w:tc>
          <w:tcPr>
            <w:tcW w:w="4241" w:type="dxa"/>
            <w:tcBorders>
              <w:top w:val="none" w:sz="0" w:space="0" w:color="auto"/>
              <w:left w:val="none" w:sz="0" w:space="0" w:color="auto"/>
              <w:bottom w:val="none" w:sz="0" w:space="0" w:color="auto"/>
              <w:right w:val="none" w:sz="0" w:space="0" w:color="auto"/>
            </w:tcBorders>
          </w:tcPr>
          <w:p w14:paraId="66417C9A" w14:textId="77777777" w:rsidR="003A4270" w:rsidRDefault="00934D29" w:rsidP="000000A7">
            <w:pPr>
              <w:pStyle w:val="Textosinformato"/>
              <w:spacing w:line="276" w:lineRule="auto"/>
              <w:rPr>
                <w:rFonts w:ascii="Courier New" w:hAnsi="Courier New" w:cs="Courier New"/>
              </w:rPr>
            </w:pPr>
            <w:r>
              <w:rPr>
                <w:rFonts w:ascii="Courier New" w:hAnsi="Courier New" w:cs="Courier New"/>
              </w:rPr>
              <w:t>Cliente REST para la</w:t>
            </w:r>
            <w:r w:rsidR="00252319">
              <w:rPr>
                <w:rFonts w:ascii="Courier New" w:hAnsi="Courier New" w:cs="Courier New"/>
              </w:rPr>
              <w:t xml:space="preserve"> realización de peticiones HTTP</w:t>
            </w:r>
          </w:p>
        </w:tc>
      </w:tr>
      <w:tr w:rsidR="003A4270" w:rsidRPr="00192CFD" w14:paraId="4E9604DC"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7B4A821" w14:textId="77777777" w:rsidR="003A4270" w:rsidRPr="00443237" w:rsidRDefault="00934D29" w:rsidP="000000A7">
            <w:pPr>
              <w:pStyle w:val="Textosinformato"/>
              <w:spacing w:line="276" w:lineRule="auto"/>
              <w:rPr>
                <w:rFonts w:ascii="Courier New" w:hAnsi="Courier New" w:cs="Courier New"/>
                <w:b/>
              </w:rPr>
            </w:pPr>
            <w:r w:rsidRPr="00443237">
              <w:rPr>
                <w:rFonts w:ascii="Courier New" w:hAnsi="Courier New" w:cs="Courier New"/>
                <w:b/>
              </w:rPr>
              <w:t>Pubby</w:t>
            </w:r>
          </w:p>
        </w:tc>
        <w:tc>
          <w:tcPr>
            <w:tcW w:w="4241" w:type="dxa"/>
            <w:tcBorders>
              <w:top w:val="none" w:sz="0" w:space="0" w:color="auto"/>
              <w:left w:val="none" w:sz="0" w:space="0" w:color="auto"/>
              <w:bottom w:val="none" w:sz="0" w:space="0" w:color="auto"/>
              <w:right w:val="none" w:sz="0" w:space="0" w:color="auto"/>
            </w:tcBorders>
          </w:tcPr>
          <w:p w14:paraId="68A2F4CB" w14:textId="77777777" w:rsidR="003A4270" w:rsidRPr="00DB1614" w:rsidRDefault="00443237" w:rsidP="000000A7">
            <w:pPr>
              <w:pStyle w:val="Textosinformato"/>
              <w:spacing w:line="276" w:lineRule="auto"/>
              <w:rPr>
                <w:rFonts w:ascii="Courier New" w:hAnsi="Courier New" w:cs="Courier New"/>
                <w:lang w:val="en-US"/>
                <w:rPrChange w:id="174" w:author="cvzcaoio" w:date="2018-01-22T08:19:00Z">
                  <w:rPr>
                    <w:rFonts w:ascii="Courier New" w:hAnsi="Courier New" w:cs="Courier New"/>
                  </w:rPr>
                </w:rPrChange>
              </w:rPr>
            </w:pPr>
            <w:r w:rsidRPr="00DB1614">
              <w:rPr>
                <w:rFonts w:ascii="Courier New" w:hAnsi="Courier New" w:cs="Courier New"/>
                <w:lang w:val="en-US"/>
                <w:rPrChange w:id="175" w:author="cvzcaoio" w:date="2018-01-22T08:19:00Z">
                  <w:rPr>
                    <w:rFonts w:ascii="Courier New" w:hAnsi="Courier New" w:cs="Courier New"/>
                    <w:sz w:val="22"/>
                    <w:szCs w:val="22"/>
                  </w:rPr>
                </w:rPrChange>
              </w:rPr>
              <w:t>Linked Data Frontend para SPARQL endpoints</w:t>
            </w:r>
          </w:p>
        </w:tc>
      </w:tr>
      <w:tr w:rsidR="00252319" w14:paraId="3CBC056A"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C454216" w14:textId="77777777"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D3</w:t>
            </w:r>
          </w:p>
        </w:tc>
        <w:tc>
          <w:tcPr>
            <w:tcW w:w="4241" w:type="dxa"/>
            <w:tcBorders>
              <w:top w:val="none" w:sz="0" w:space="0" w:color="auto"/>
              <w:left w:val="none" w:sz="0" w:space="0" w:color="auto"/>
              <w:bottom w:val="none" w:sz="0" w:space="0" w:color="auto"/>
              <w:right w:val="none" w:sz="0" w:space="0" w:color="auto"/>
            </w:tcBorders>
          </w:tcPr>
          <w:p w14:paraId="380541D9" w14:textId="77777777" w:rsidR="00252319" w:rsidRDefault="00252319"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Pr>
                <w:rFonts w:ascii="Courier New" w:hAnsi="Courier New" w:cs="Courier New"/>
              </w:rPr>
              <w:t xml:space="preserve"> para la producción de infogramas dinámicos</w:t>
            </w:r>
          </w:p>
        </w:tc>
      </w:tr>
      <w:tr w:rsidR="00252319" w14:paraId="0DFC4053"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287659" w14:textId="77777777" w:rsidR="00252319" w:rsidRPr="00443237" w:rsidRDefault="00252319" w:rsidP="000000A7">
            <w:pPr>
              <w:pStyle w:val="Textosinformato"/>
              <w:spacing w:line="276" w:lineRule="auto"/>
              <w:rPr>
                <w:rFonts w:ascii="Courier New" w:hAnsi="Courier New" w:cs="Courier New"/>
                <w:b/>
              </w:rPr>
            </w:pPr>
            <w:r>
              <w:rPr>
                <w:rFonts w:ascii="Courier New" w:hAnsi="Courier New" w:cs="Courier New"/>
                <w:b/>
              </w:rPr>
              <w:t>Silk</w:t>
            </w:r>
          </w:p>
        </w:tc>
        <w:tc>
          <w:tcPr>
            <w:tcW w:w="4241" w:type="dxa"/>
            <w:tcBorders>
              <w:top w:val="none" w:sz="0" w:space="0" w:color="auto"/>
              <w:left w:val="none" w:sz="0" w:space="0" w:color="auto"/>
              <w:bottom w:val="none" w:sz="0" w:space="0" w:color="auto"/>
              <w:right w:val="none" w:sz="0" w:space="0" w:color="auto"/>
            </w:tcBorders>
          </w:tcPr>
          <w:p w14:paraId="6F50E8B4" w14:textId="77777777" w:rsidR="00252319" w:rsidRDefault="00FB0EBA" w:rsidP="000000A7">
            <w:pPr>
              <w:pStyle w:val="Textosinformato"/>
              <w:spacing w:line="276" w:lineRule="auto"/>
              <w:rPr>
                <w:rFonts w:ascii="Courier New" w:hAnsi="Courier New" w:cs="Courier New"/>
              </w:rPr>
            </w:pPr>
            <w:r>
              <w:rPr>
                <w:rFonts w:ascii="Courier New" w:hAnsi="Courier New" w:cs="Courier New"/>
              </w:rPr>
              <w:t>Framework para la integración de fuentes de datos y descubrimiento de enlaces</w:t>
            </w:r>
          </w:p>
        </w:tc>
      </w:tr>
      <w:tr w:rsidR="00252319" w14:paraId="041CC3E8"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13C583E" w14:textId="77777777" w:rsidR="00252319" w:rsidRDefault="00252319" w:rsidP="000000A7">
            <w:pPr>
              <w:pStyle w:val="Textosinformato"/>
              <w:spacing w:line="276" w:lineRule="auto"/>
              <w:rPr>
                <w:rFonts w:ascii="Courier New" w:hAnsi="Courier New" w:cs="Courier New"/>
                <w:b/>
              </w:rPr>
            </w:pPr>
            <w:r>
              <w:rPr>
                <w:rFonts w:ascii="Courier New" w:hAnsi="Courier New" w:cs="Courier New"/>
                <w:b/>
              </w:rPr>
              <w:t>TopBraid</w:t>
            </w:r>
          </w:p>
        </w:tc>
        <w:tc>
          <w:tcPr>
            <w:tcW w:w="4241" w:type="dxa"/>
            <w:tcBorders>
              <w:top w:val="none" w:sz="0" w:space="0" w:color="auto"/>
              <w:left w:val="none" w:sz="0" w:space="0" w:color="auto"/>
              <w:bottom w:val="none" w:sz="0" w:space="0" w:color="auto"/>
              <w:right w:val="none" w:sz="0" w:space="0" w:color="auto"/>
            </w:tcBorders>
          </w:tcPr>
          <w:p w14:paraId="2311FCD2" w14:textId="77777777" w:rsidR="00252319" w:rsidRDefault="00252319" w:rsidP="00252319">
            <w:pPr>
              <w:pStyle w:val="Textosinformato"/>
              <w:spacing w:line="276" w:lineRule="auto"/>
              <w:rPr>
                <w:rFonts w:ascii="Courier New" w:hAnsi="Courier New" w:cs="Courier New"/>
              </w:rPr>
            </w:pPr>
            <w:r>
              <w:rPr>
                <w:rFonts w:ascii="Courier New" w:hAnsi="Courier New" w:cs="Courier New"/>
              </w:rPr>
              <w:t>Api Java para llevar a comprobaciones de restricciones definidas en Shacl</w:t>
            </w:r>
          </w:p>
        </w:tc>
      </w:tr>
      <w:tr w:rsidR="007E5441" w14:paraId="1724B347"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E9456EC" w14:textId="77777777" w:rsidR="007E5441" w:rsidRDefault="007E5441" w:rsidP="000000A7">
            <w:pPr>
              <w:pStyle w:val="Textosinformato"/>
              <w:spacing w:line="276" w:lineRule="auto"/>
              <w:rPr>
                <w:rFonts w:ascii="Courier New" w:hAnsi="Courier New" w:cs="Courier New"/>
                <w:b/>
              </w:rPr>
            </w:pPr>
            <w:r>
              <w:rPr>
                <w:rFonts w:ascii="Courier New" w:hAnsi="Courier New" w:cs="Courier New"/>
                <w:b/>
              </w:rPr>
              <w:t>Yasqe</w:t>
            </w:r>
          </w:p>
        </w:tc>
        <w:tc>
          <w:tcPr>
            <w:tcW w:w="4241" w:type="dxa"/>
            <w:tcBorders>
              <w:top w:val="none" w:sz="0" w:space="0" w:color="auto"/>
              <w:left w:val="none" w:sz="0" w:space="0" w:color="auto"/>
              <w:bottom w:val="none" w:sz="0" w:space="0" w:color="auto"/>
              <w:right w:val="none" w:sz="0" w:space="0" w:color="auto"/>
            </w:tcBorders>
          </w:tcPr>
          <w:p w14:paraId="7BD78C0C" w14:textId="77777777" w:rsidR="007E5441" w:rsidRDefault="007E5441" w:rsidP="00252319">
            <w:pPr>
              <w:pStyle w:val="Textosinformato"/>
              <w:spacing w:line="276" w:lineRule="auto"/>
              <w:rPr>
                <w:rFonts w:ascii="Courier New" w:hAnsi="Courier New" w:cs="Courier New"/>
              </w:rPr>
            </w:pPr>
            <w:r>
              <w:rPr>
                <w:rFonts w:ascii="Courier New" w:hAnsi="Courier New" w:cs="Courier New"/>
              </w:rPr>
              <w:t xml:space="preserve">Librería </w:t>
            </w:r>
            <w:r w:rsidR="00022068">
              <w:rPr>
                <w:rFonts w:ascii="Courier New" w:hAnsi="Courier New" w:cs="Courier New"/>
              </w:rPr>
              <w:t>JavaScript</w:t>
            </w:r>
            <w:r w:rsidR="00FB0EBA">
              <w:rPr>
                <w:rFonts w:ascii="Courier New" w:hAnsi="Courier New" w:cs="Courier New"/>
              </w:rPr>
              <w:t xml:space="preserve"> para la creación de </w:t>
            </w:r>
            <w:r>
              <w:rPr>
                <w:rFonts w:ascii="Courier New" w:hAnsi="Courier New" w:cs="Courier New"/>
              </w:rPr>
              <w:t>editores de querys SPARQL</w:t>
            </w:r>
          </w:p>
        </w:tc>
      </w:tr>
      <w:tr w:rsidR="00546AFD" w14:paraId="5072A757" w14:textId="77777777" w:rsidTr="009C52F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5FE7BA3" w14:textId="77777777" w:rsidR="00546AFD" w:rsidRDefault="00546AFD" w:rsidP="000000A7">
            <w:pPr>
              <w:pStyle w:val="Textosinformato"/>
              <w:spacing w:line="276" w:lineRule="auto"/>
              <w:rPr>
                <w:rFonts w:ascii="Courier New" w:hAnsi="Courier New" w:cs="Courier New"/>
                <w:b/>
              </w:rPr>
            </w:pPr>
            <w:r>
              <w:rPr>
                <w:rFonts w:ascii="Courier New" w:hAnsi="Courier New" w:cs="Courier New"/>
                <w:b/>
              </w:rPr>
              <w:t>GraphDB</w:t>
            </w:r>
          </w:p>
        </w:tc>
        <w:tc>
          <w:tcPr>
            <w:tcW w:w="4241" w:type="dxa"/>
            <w:tcBorders>
              <w:top w:val="none" w:sz="0" w:space="0" w:color="auto"/>
              <w:left w:val="none" w:sz="0" w:space="0" w:color="auto"/>
              <w:bottom w:val="none" w:sz="0" w:space="0" w:color="auto"/>
              <w:right w:val="none" w:sz="0" w:space="0" w:color="auto"/>
            </w:tcBorders>
          </w:tcPr>
          <w:p w14:paraId="3EDA1C0B" w14:textId="77777777" w:rsidR="00546AFD" w:rsidRDefault="00546AFD" w:rsidP="00252319">
            <w:pPr>
              <w:pStyle w:val="Textosinformato"/>
              <w:spacing w:line="276" w:lineRule="auto"/>
              <w:rPr>
                <w:rFonts w:ascii="Courier New" w:hAnsi="Courier New" w:cs="Courier New"/>
              </w:rPr>
            </w:pPr>
            <w:r>
              <w:rPr>
                <w:rFonts w:ascii="Courier New" w:hAnsi="Courier New" w:cs="Courier New"/>
              </w:rPr>
              <w:t>Base de datos orientada a grafos</w:t>
            </w:r>
          </w:p>
        </w:tc>
      </w:tr>
      <w:tr w:rsidR="00546AFD" w14:paraId="6228FA9D" w14:textId="77777777" w:rsidTr="009C52F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98A8A2C" w14:textId="77777777" w:rsidR="00546AFD" w:rsidRDefault="00546AFD" w:rsidP="000000A7">
            <w:pPr>
              <w:pStyle w:val="Textosinformato"/>
              <w:spacing w:line="276" w:lineRule="auto"/>
              <w:rPr>
                <w:rFonts w:ascii="Courier New" w:hAnsi="Courier New" w:cs="Courier New"/>
                <w:b/>
              </w:rPr>
            </w:pPr>
            <w:r>
              <w:rPr>
                <w:rFonts w:ascii="Courier New" w:hAnsi="Courier New" w:cs="Courier New"/>
                <w:b/>
              </w:rPr>
              <w:t>RDF4J</w:t>
            </w:r>
          </w:p>
        </w:tc>
        <w:tc>
          <w:tcPr>
            <w:tcW w:w="4241" w:type="dxa"/>
            <w:tcBorders>
              <w:top w:val="none" w:sz="0" w:space="0" w:color="auto"/>
              <w:left w:val="none" w:sz="0" w:space="0" w:color="auto"/>
              <w:bottom w:val="none" w:sz="0" w:space="0" w:color="auto"/>
              <w:right w:val="none" w:sz="0" w:space="0" w:color="auto"/>
            </w:tcBorders>
          </w:tcPr>
          <w:p w14:paraId="32E3A475" w14:textId="77777777" w:rsidR="00546AFD" w:rsidRDefault="00496C8F" w:rsidP="00496C8F">
            <w:pPr>
              <w:pStyle w:val="Textosinformato"/>
              <w:spacing w:line="276" w:lineRule="auto"/>
              <w:rPr>
                <w:rFonts w:ascii="Courier New" w:hAnsi="Courier New" w:cs="Courier New"/>
              </w:rPr>
            </w:pPr>
            <w:r>
              <w:rPr>
                <w:rFonts w:ascii="Courier New" w:hAnsi="Courier New" w:cs="Courier New"/>
              </w:rPr>
              <w:t>Framework de Java para el procesamiento de RDF</w:t>
            </w:r>
          </w:p>
        </w:tc>
      </w:tr>
    </w:tbl>
    <w:p w14:paraId="59233845" w14:textId="77777777" w:rsidR="009C52F2" w:rsidRPr="00081FAF" w:rsidRDefault="00081FAF" w:rsidP="00081FAF">
      <w:pPr>
        <w:pStyle w:val="Epgrafe"/>
        <w:jc w:val="center"/>
        <w:rPr>
          <w:color w:val="auto"/>
        </w:rPr>
      </w:pPr>
      <w:bookmarkStart w:id="176" w:name="_Toc50078315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11</w:t>
      </w:r>
      <w:r w:rsidRPr="00081FAF">
        <w:rPr>
          <w:color w:val="auto"/>
        </w:rPr>
        <w:fldChar w:fldCharType="end"/>
      </w:r>
      <w:r w:rsidRPr="00081FAF">
        <w:rPr>
          <w:color w:val="auto"/>
        </w:rPr>
        <w:t>: Herramientas software</w:t>
      </w:r>
      <w:bookmarkEnd w:id="176"/>
    </w:p>
    <w:p w14:paraId="373283BC" w14:textId="77777777" w:rsidR="005622DE" w:rsidRDefault="005622DE" w:rsidP="005622DE">
      <w:pPr>
        <w:pStyle w:val="Ttulo1"/>
        <w:numPr>
          <w:ilvl w:val="1"/>
          <w:numId w:val="20"/>
        </w:numPr>
      </w:pPr>
      <w:bookmarkStart w:id="177" w:name="_Toc500783600"/>
      <w:r>
        <w:t xml:space="preserve">Gestión </w:t>
      </w:r>
      <w:r w:rsidRPr="005622DE">
        <w:t>de riesgos</w:t>
      </w:r>
      <w:bookmarkEnd w:id="177"/>
    </w:p>
    <w:p w14:paraId="27F4A6E1" w14:textId="77777777" w:rsidR="005622DE" w:rsidRPr="005622DE" w:rsidRDefault="005622DE" w:rsidP="005622DE"/>
    <w:p w14:paraId="6FB2C892" w14:textId="77777777" w:rsidR="005622DE" w:rsidRDefault="005622DE" w:rsidP="006D060C">
      <w:pPr>
        <w:rPr>
          <w:rFonts w:ascii="Courier New" w:hAnsi="Courier New" w:cs="Courier New"/>
          <w:sz w:val="21"/>
          <w:szCs w:val="21"/>
        </w:rPr>
      </w:pPr>
      <w:r w:rsidRPr="005622DE">
        <w:rPr>
          <w:rFonts w:ascii="Courier New" w:hAnsi="Courier New" w:cs="Courier New"/>
          <w:sz w:val="21"/>
          <w:szCs w:val="21"/>
        </w:rPr>
        <w:t>La realizaci</w:t>
      </w:r>
      <w:r>
        <w:rPr>
          <w:rFonts w:ascii="Courier New" w:hAnsi="Courier New" w:cs="Courier New"/>
          <w:sz w:val="21"/>
          <w:szCs w:val="21"/>
        </w:rPr>
        <w:t xml:space="preserve">ón de un proyecto </w:t>
      </w:r>
      <w:r w:rsidR="00496C8F">
        <w:rPr>
          <w:rFonts w:ascii="Courier New" w:hAnsi="Courier New" w:cs="Courier New"/>
          <w:sz w:val="21"/>
          <w:szCs w:val="21"/>
        </w:rPr>
        <w:t xml:space="preserve">de cualquier naturaleza </w:t>
      </w:r>
      <w:r>
        <w:rPr>
          <w:rFonts w:ascii="Courier New" w:hAnsi="Courier New" w:cs="Courier New"/>
          <w:sz w:val="21"/>
          <w:szCs w:val="21"/>
        </w:rPr>
        <w:t>acarrea unos riesgos</w:t>
      </w:r>
      <w:r w:rsidR="00496C8F">
        <w:rPr>
          <w:rFonts w:ascii="Courier New" w:hAnsi="Courier New" w:cs="Courier New"/>
          <w:sz w:val="21"/>
          <w:szCs w:val="21"/>
        </w:rPr>
        <w:t xml:space="preserve"> por lo cual</w:t>
      </w:r>
      <w:r>
        <w:rPr>
          <w:rFonts w:ascii="Courier New" w:hAnsi="Courier New" w:cs="Courier New"/>
          <w:sz w:val="21"/>
          <w:szCs w:val="21"/>
        </w:rPr>
        <w:t xml:space="preserve"> convi</w:t>
      </w:r>
      <w:r w:rsidR="00496C8F">
        <w:rPr>
          <w:rFonts w:ascii="Courier New" w:hAnsi="Courier New" w:cs="Courier New"/>
          <w:sz w:val="21"/>
          <w:szCs w:val="21"/>
        </w:rPr>
        <w:t>ene realizar un análisis previo</w:t>
      </w:r>
      <w:r>
        <w:rPr>
          <w:rFonts w:ascii="Courier New" w:hAnsi="Courier New" w:cs="Courier New"/>
          <w:sz w:val="21"/>
          <w:szCs w:val="21"/>
        </w:rPr>
        <w:t xml:space="preserve"> de estos para intentar evitarlos, así como un plan de contingencia que recoja </w:t>
      </w:r>
      <w:r w:rsidR="00496C8F">
        <w:rPr>
          <w:rFonts w:ascii="Courier New" w:hAnsi="Courier New" w:cs="Courier New"/>
          <w:sz w:val="21"/>
          <w:szCs w:val="21"/>
        </w:rPr>
        <w:t>el protocolo a seguir</w:t>
      </w:r>
      <w:r>
        <w:rPr>
          <w:rFonts w:ascii="Courier New" w:hAnsi="Courier New" w:cs="Courier New"/>
          <w:sz w:val="21"/>
          <w:szCs w:val="21"/>
        </w:rPr>
        <w:t xml:space="preserve"> </w:t>
      </w:r>
      <w:r w:rsidR="00496C8F">
        <w:rPr>
          <w:rFonts w:ascii="Courier New" w:hAnsi="Courier New" w:cs="Courier New"/>
          <w:sz w:val="21"/>
          <w:szCs w:val="21"/>
        </w:rPr>
        <w:t xml:space="preserve">en caso de que se </w:t>
      </w:r>
      <w:r w:rsidR="00022068">
        <w:rPr>
          <w:rFonts w:ascii="Courier New" w:hAnsi="Courier New" w:cs="Courier New"/>
          <w:sz w:val="21"/>
          <w:szCs w:val="21"/>
        </w:rPr>
        <w:t>produjese</w:t>
      </w:r>
      <w:r>
        <w:rPr>
          <w:rFonts w:ascii="Courier New" w:hAnsi="Courier New" w:cs="Courier New"/>
          <w:sz w:val="21"/>
          <w:szCs w:val="21"/>
        </w:rPr>
        <w:t xml:space="preserve"> alguno. A continuación se presenta un listado de riesgos que se </w:t>
      </w:r>
      <w:r w:rsidR="00022068">
        <w:rPr>
          <w:rFonts w:ascii="Courier New" w:hAnsi="Courier New" w:cs="Courier New"/>
          <w:sz w:val="21"/>
          <w:szCs w:val="21"/>
        </w:rPr>
        <w:t>prevé</w:t>
      </w:r>
      <w:r>
        <w:rPr>
          <w:rFonts w:ascii="Courier New" w:hAnsi="Courier New" w:cs="Courier New"/>
          <w:sz w:val="21"/>
          <w:szCs w:val="21"/>
        </w:rPr>
        <w:t xml:space="preserve"> podrían ocurrir durante la realización de este trabajo.</w:t>
      </w:r>
    </w:p>
    <w:p w14:paraId="38C58A24" w14:textId="77777777" w:rsidR="00F07B8B" w:rsidRPr="00F07B8B" w:rsidRDefault="00F07B8B" w:rsidP="00F07B8B">
      <w:pPr>
        <w:pStyle w:val="Ttulo2"/>
        <w:numPr>
          <w:ilvl w:val="2"/>
          <w:numId w:val="20"/>
        </w:numPr>
      </w:pPr>
      <w:bookmarkStart w:id="178" w:name="_Toc500783601"/>
      <w:r>
        <w:t>Error en la p</w:t>
      </w:r>
      <w:r w:rsidR="005622DE" w:rsidRPr="005622DE">
        <w:t>lanificación</w:t>
      </w:r>
      <w:r w:rsidR="005622DE" w:rsidRPr="00F07B8B">
        <w:t xml:space="preserve"> </w:t>
      </w:r>
      <w:r w:rsidRPr="00F07B8B">
        <w:t>temporal</w:t>
      </w:r>
      <w:bookmarkEnd w:id="178"/>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5622DE" w14:paraId="61358622"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D515FB9"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05D1EB1E"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La duración del proyecto es bastante larga y es conveniente tener en cuenta la posibilidad de que el tiempo estimado sea erróneo y se necesiten más o menos horas para su realización</w:t>
            </w:r>
          </w:p>
        </w:tc>
      </w:tr>
      <w:tr w:rsidR="005622DE" w14:paraId="7935140F" w14:textId="77777777"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D67B4F2"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6E9585A6" w14:textId="77777777" w:rsidR="005622DE" w:rsidRDefault="00022068" w:rsidP="000000A7">
            <w:pPr>
              <w:pStyle w:val="Textosinformato"/>
              <w:spacing w:line="276" w:lineRule="auto"/>
              <w:rPr>
                <w:rFonts w:ascii="Courier New" w:hAnsi="Courier New" w:cs="Courier New"/>
              </w:rPr>
            </w:pPr>
            <w:r>
              <w:rPr>
                <w:rFonts w:ascii="Courier New" w:hAnsi="Courier New" w:cs="Courier New"/>
              </w:rPr>
              <w:t>Se intentará</w:t>
            </w:r>
            <w:r w:rsidR="00F07B8B">
              <w:rPr>
                <w:rFonts w:ascii="Courier New" w:hAnsi="Courier New" w:cs="Courier New"/>
              </w:rPr>
              <w:t xml:space="preserve"> crear una estimación temporal lo más detallada posible teniendo en cuenta la experiencia adquirida en la realización de proyectos similares</w:t>
            </w:r>
          </w:p>
        </w:tc>
      </w:tr>
      <w:tr w:rsidR="005622DE" w14:paraId="7573571A"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44F6CE1"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761096BA"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5622DE" w14:paraId="0BEA9214" w14:textId="77777777" w:rsidTr="00F07B8B">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64E17242"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37E94AE2" w14:textId="77777777" w:rsidR="005622DE" w:rsidRDefault="00F07B8B" w:rsidP="000000A7">
            <w:pPr>
              <w:pStyle w:val="Textosinformato"/>
              <w:spacing w:line="276" w:lineRule="auto"/>
              <w:rPr>
                <w:rFonts w:ascii="Courier New" w:hAnsi="Courier New" w:cs="Courier New"/>
              </w:rPr>
            </w:pPr>
            <w:r>
              <w:rPr>
                <w:rFonts w:ascii="Courier New" w:hAnsi="Courier New" w:cs="Courier New"/>
              </w:rPr>
              <w:t>Muy alta</w:t>
            </w:r>
          </w:p>
        </w:tc>
      </w:tr>
      <w:tr w:rsidR="005622DE" w14:paraId="2D5CA005" w14:textId="77777777" w:rsidTr="00F07B8B">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0F2B1CD" w14:textId="77777777" w:rsidR="005622DE" w:rsidRPr="00F07B8B" w:rsidRDefault="00F07B8B"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399BE994" w14:textId="77777777" w:rsidR="005622DE" w:rsidRDefault="00F07B8B" w:rsidP="00F07B8B">
            <w:pPr>
              <w:pStyle w:val="Textosinformato"/>
              <w:spacing w:line="276" w:lineRule="auto"/>
              <w:rPr>
                <w:rFonts w:ascii="Courier New" w:hAnsi="Courier New" w:cs="Courier New"/>
              </w:rPr>
            </w:pPr>
            <w:r>
              <w:rPr>
                <w:rFonts w:ascii="Courier New" w:hAnsi="Courier New" w:cs="Courier New"/>
              </w:rPr>
              <w:t>Medio</w:t>
            </w:r>
          </w:p>
        </w:tc>
      </w:tr>
    </w:tbl>
    <w:p w14:paraId="55739DB5" w14:textId="77777777" w:rsidR="009C52F2" w:rsidRPr="00081FAF" w:rsidRDefault="00081FAF" w:rsidP="00081FAF">
      <w:pPr>
        <w:pStyle w:val="Epgrafe"/>
        <w:jc w:val="center"/>
        <w:rPr>
          <w:color w:val="auto"/>
        </w:rPr>
      </w:pPr>
      <w:bookmarkStart w:id="179" w:name="_Toc500783155"/>
      <w:r w:rsidRPr="00081FAF">
        <w:rPr>
          <w:color w:val="auto"/>
        </w:rPr>
        <w:lastRenderedPageBreak/>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12</w:t>
      </w:r>
      <w:r w:rsidRPr="00081FAF">
        <w:rPr>
          <w:color w:val="auto"/>
        </w:rPr>
        <w:fldChar w:fldCharType="end"/>
      </w:r>
      <w:r w:rsidRPr="00081FAF">
        <w:rPr>
          <w:color w:val="auto"/>
        </w:rPr>
        <w:t>: Error en la planificación temporal</w:t>
      </w:r>
      <w:bookmarkEnd w:id="179"/>
    </w:p>
    <w:p w14:paraId="4F7603F1" w14:textId="77777777" w:rsidR="005622DE" w:rsidRDefault="005622DE" w:rsidP="005622DE"/>
    <w:p w14:paraId="7D82108F" w14:textId="77777777" w:rsidR="009C52F2" w:rsidRDefault="00F07B8B" w:rsidP="009C52F2">
      <w:pPr>
        <w:pStyle w:val="Ttulo2"/>
        <w:numPr>
          <w:ilvl w:val="2"/>
          <w:numId w:val="20"/>
        </w:numPr>
      </w:pPr>
      <w:bookmarkStart w:id="180" w:name="_Toc500783602"/>
      <w:r>
        <w:t>Desarrollo</w:t>
      </w:r>
      <w:bookmarkEnd w:id="180"/>
    </w:p>
    <w:p w14:paraId="01C24041" w14:textId="77777777" w:rsidR="00F07B8B" w:rsidRDefault="00F07B8B" w:rsidP="009C52F2">
      <w:pPr>
        <w:pStyle w:val="Ttulo3"/>
        <w:numPr>
          <w:ilvl w:val="3"/>
          <w:numId w:val="20"/>
        </w:numPr>
      </w:pPr>
      <w:bookmarkStart w:id="181" w:name="_Toc500783603"/>
      <w:r>
        <w:t>Falta de conocimiento</w:t>
      </w:r>
      <w:bookmarkEnd w:id="181"/>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6D060C" w14:paraId="784B30EE"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27AC4C"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5109994E"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Al usar nuevas tecnologías es posible encontrarse con problemas de implementación por falta de conocimiento y experiencia con ellas</w:t>
            </w:r>
          </w:p>
        </w:tc>
      </w:tr>
      <w:tr w:rsidR="006D060C" w14:paraId="3BC01F7B" w14:textId="77777777"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7A1145E"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7997485D"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Formación antes y durante la realización del proyecto</w:t>
            </w:r>
          </w:p>
        </w:tc>
      </w:tr>
      <w:tr w:rsidR="006D060C" w14:paraId="6D4819B5"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48489B9"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7BA46874"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Uso de foros de consulta y documentaciones oficiales</w:t>
            </w:r>
          </w:p>
        </w:tc>
      </w:tr>
      <w:tr w:rsidR="006D060C" w14:paraId="724E8C11" w14:textId="77777777" w:rsidTr="006D060C">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20F206E"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195BD030"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Muy alta</w:t>
            </w:r>
          </w:p>
        </w:tc>
      </w:tr>
      <w:tr w:rsidR="006D060C" w14:paraId="6B7DDEFF" w14:textId="77777777" w:rsidTr="006D060C">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A6055B8" w14:textId="77777777" w:rsidR="006D060C" w:rsidRPr="00F07B8B" w:rsidRDefault="006D060C"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6CC56342" w14:textId="77777777" w:rsidR="006D060C" w:rsidRDefault="006D060C" w:rsidP="000000A7">
            <w:pPr>
              <w:pStyle w:val="Textosinformato"/>
              <w:spacing w:line="276" w:lineRule="auto"/>
              <w:rPr>
                <w:rFonts w:ascii="Courier New" w:hAnsi="Courier New" w:cs="Courier New"/>
              </w:rPr>
            </w:pPr>
            <w:r>
              <w:rPr>
                <w:rFonts w:ascii="Courier New" w:hAnsi="Courier New" w:cs="Courier New"/>
              </w:rPr>
              <w:t>Alto</w:t>
            </w:r>
          </w:p>
        </w:tc>
      </w:tr>
    </w:tbl>
    <w:p w14:paraId="56E0DEF0" w14:textId="77777777" w:rsidR="006D060C" w:rsidRPr="00081FAF" w:rsidRDefault="00081FAF" w:rsidP="00081FAF">
      <w:pPr>
        <w:pStyle w:val="Epgrafe"/>
        <w:jc w:val="center"/>
        <w:rPr>
          <w:color w:val="auto"/>
        </w:rPr>
      </w:pPr>
      <w:bookmarkStart w:id="182" w:name="_Toc50078315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13</w:t>
      </w:r>
      <w:r w:rsidRPr="00081FAF">
        <w:rPr>
          <w:color w:val="auto"/>
        </w:rPr>
        <w:fldChar w:fldCharType="end"/>
      </w:r>
      <w:r w:rsidRPr="00081FAF">
        <w:rPr>
          <w:color w:val="auto"/>
        </w:rPr>
        <w:t>: Error en el desarrollo por falta de conocimiento</w:t>
      </w:r>
      <w:bookmarkEnd w:id="182"/>
    </w:p>
    <w:p w14:paraId="0BD5723C" w14:textId="77777777" w:rsidR="00F07B8B" w:rsidRPr="009C52F2" w:rsidRDefault="00342506" w:rsidP="009C52F2">
      <w:pPr>
        <w:pStyle w:val="Ttulo3"/>
        <w:numPr>
          <w:ilvl w:val="3"/>
          <w:numId w:val="20"/>
        </w:numPr>
      </w:pPr>
      <w:bookmarkStart w:id="183" w:name="_Toc500783604"/>
      <w:r w:rsidRPr="009C52F2">
        <w:t>Pé</w:t>
      </w:r>
      <w:r w:rsidR="006D060C" w:rsidRPr="009C52F2">
        <w:t>rdida software desarrollado</w:t>
      </w:r>
      <w:bookmarkEnd w:id="183"/>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14:paraId="7206F9C2"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68C217F"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18EDB35F"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Perdida del software ya sea por virus o pérdidas.</w:t>
            </w:r>
          </w:p>
        </w:tc>
      </w:tr>
      <w:tr w:rsidR="00342506" w14:paraId="69D72DEA" w14:textId="77777777"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0A874CD"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2995908D"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Realización de copias de seguridad regulares</w:t>
            </w:r>
          </w:p>
        </w:tc>
      </w:tr>
      <w:tr w:rsidR="00342506" w14:paraId="3540540A"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F0948CA"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223A64F8"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Implantación de copia de seguridad previa</w:t>
            </w:r>
          </w:p>
        </w:tc>
      </w:tr>
      <w:tr w:rsidR="00342506" w14:paraId="279E60CD" w14:textId="77777777" w:rsidTr="00342506">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7FE4C438"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06488837"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14:paraId="4CCE16C2" w14:textId="77777777" w:rsidTr="00342506">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01F46282"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1773B406"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Muy alta</w:t>
            </w:r>
          </w:p>
        </w:tc>
      </w:tr>
    </w:tbl>
    <w:p w14:paraId="194BF362" w14:textId="77777777" w:rsidR="00342506" w:rsidRPr="00081FAF" w:rsidRDefault="00081FAF" w:rsidP="00081FAF">
      <w:pPr>
        <w:pStyle w:val="Epgrafe"/>
        <w:jc w:val="center"/>
        <w:rPr>
          <w:color w:val="auto"/>
        </w:rPr>
      </w:pPr>
      <w:bookmarkStart w:id="184" w:name="_Toc50078315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14</w:t>
      </w:r>
      <w:r w:rsidRPr="00081FAF">
        <w:rPr>
          <w:color w:val="auto"/>
        </w:rPr>
        <w:fldChar w:fldCharType="end"/>
      </w:r>
      <w:r w:rsidRPr="00081FAF">
        <w:rPr>
          <w:color w:val="auto"/>
        </w:rPr>
        <w:t>: Error en el desarrollo por pérdida software desarrollado</w:t>
      </w:r>
      <w:bookmarkEnd w:id="184"/>
    </w:p>
    <w:p w14:paraId="11C4C774" w14:textId="77777777" w:rsidR="00342506" w:rsidRPr="009C52F2" w:rsidRDefault="00342506" w:rsidP="009C52F2">
      <w:pPr>
        <w:pStyle w:val="Ttulo3"/>
        <w:numPr>
          <w:ilvl w:val="3"/>
          <w:numId w:val="20"/>
        </w:numPr>
      </w:pPr>
      <w:bookmarkStart w:id="185" w:name="_Toc500783605"/>
      <w:r w:rsidRPr="009C52F2">
        <w:t>Enfermedad del personal de desarrollo</w:t>
      </w:r>
      <w:bookmarkEnd w:id="185"/>
      <w:r w:rsidRPr="009C52F2">
        <w:t xml:space="preserve"> </w:t>
      </w:r>
    </w:p>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DD2AE2" w14:paraId="7F3AFD79"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4524603E"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1F8CFFB8"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Incapacidad de trabajar en el proyecto por un lapso de tiempo</w:t>
            </w:r>
          </w:p>
        </w:tc>
      </w:tr>
      <w:tr w:rsidR="00DD2AE2" w14:paraId="7665009D" w14:textId="77777777"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51AFDAD"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47828CEB"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DD2AE2" w14:paraId="6132120A"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BD580CC"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68BACC07"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Dejar margen de error en la estimación temporal</w:t>
            </w:r>
          </w:p>
        </w:tc>
      </w:tr>
      <w:tr w:rsidR="00DD2AE2" w14:paraId="0E1751E5" w14:textId="77777777" w:rsidTr="00DD2AE2">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8EB003E"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Probabilidad</w:t>
            </w:r>
          </w:p>
        </w:tc>
        <w:tc>
          <w:tcPr>
            <w:tcW w:w="4241" w:type="dxa"/>
            <w:tcBorders>
              <w:top w:val="none" w:sz="0" w:space="0" w:color="auto"/>
              <w:left w:val="none" w:sz="0" w:space="0" w:color="auto"/>
              <w:bottom w:val="none" w:sz="0" w:space="0" w:color="auto"/>
              <w:right w:val="none" w:sz="0" w:space="0" w:color="auto"/>
            </w:tcBorders>
          </w:tcPr>
          <w:p w14:paraId="4A7538F8"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Media</w:t>
            </w:r>
          </w:p>
        </w:tc>
      </w:tr>
      <w:tr w:rsidR="00DD2AE2" w14:paraId="1C7FC41A" w14:textId="77777777" w:rsidTr="00DD2AE2">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FAD82D4" w14:textId="77777777" w:rsidR="00DD2AE2" w:rsidRPr="00F07B8B" w:rsidRDefault="00DD2AE2"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2E80C12E" w14:textId="77777777" w:rsidR="00DD2AE2"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14:paraId="6C92CA5F" w14:textId="77777777" w:rsidR="009C52F2" w:rsidRPr="009C52F2" w:rsidRDefault="00081FAF" w:rsidP="00081FAF">
      <w:pPr>
        <w:pStyle w:val="Epgrafe"/>
        <w:jc w:val="center"/>
        <w:rPr>
          <w:b w:val="0"/>
          <w:bCs w:val="0"/>
        </w:rPr>
      </w:pPr>
      <w:bookmarkStart w:id="186" w:name="_Toc50078315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15</w:t>
      </w:r>
      <w:r w:rsidRPr="00081FAF">
        <w:rPr>
          <w:color w:val="auto"/>
        </w:rPr>
        <w:fldChar w:fldCharType="end"/>
      </w:r>
      <w:r w:rsidRPr="00081FAF">
        <w:rPr>
          <w:color w:val="auto"/>
        </w:rPr>
        <w:t>: Error en el desarrollo por enfermedad del personal del desarrollo</w:t>
      </w:r>
      <w:bookmarkEnd w:id="186"/>
    </w:p>
    <w:p w14:paraId="566A8FCD" w14:textId="77777777" w:rsidR="00342506" w:rsidRDefault="00342506" w:rsidP="009C52F2">
      <w:pPr>
        <w:pStyle w:val="Ttulo3"/>
        <w:numPr>
          <w:ilvl w:val="3"/>
          <w:numId w:val="20"/>
        </w:numPr>
      </w:pPr>
      <w:bookmarkStart w:id="187" w:name="_Toc500783606"/>
      <w:r>
        <w:t>Pérdida del equipo</w:t>
      </w:r>
      <w:bookmarkEnd w:id="187"/>
    </w:p>
    <w:p w14:paraId="511B9DE3" w14:textId="77777777" w:rsidR="00342506" w:rsidRPr="00342506" w:rsidRDefault="00342506" w:rsidP="00342506"/>
    <w:tbl>
      <w:tblPr>
        <w:tblStyle w:val="Cuadrculaclara-nfasis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4263"/>
        <w:gridCol w:w="4241"/>
      </w:tblGrid>
      <w:tr w:rsidR="00342506" w14:paraId="469418AC"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B84F551"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Descripción</w:t>
            </w:r>
          </w:p>
        </w:tc>
        <w:tc>
          <w:tcPr>
            <w:tcW w:w="4241" w:type="dxa"/>
            <w:tcBorders>
              <w:top w:val="none" w:sz="0" w:space="0" w:color="auto"/>
              <w:left w:val="none" w:sz="0" w:space="0" w:color="auto"/>
              <w:bottom w:val="none" w:sz="0" w:space="0" w:color="auto"/>
              <w:right w:val="none" w:sz="0" w:space="0" w:color="auto"/>
            </w:tcBorders>
          </w:tcPr>
          <w:p w14:paraId="26C3F4D3"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Pérdida del equipo utilizado ya sea por deterioro, pérdida o robo</w:t>
            </w:r>
          </w:p>
        </w:tc>
      </w:tr>
      <w:tr w:rsidR="00342506" w14:paraId="28FA3FB9" w14:textId="77777777"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3A83460B"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Prevención</w:t>
            </w:r>
          </w:p>
        </w:tc>
        <w:tc>
          <w:tcPr>
            <w:tcW w:w="4241" w:type="dxa"/>
            <w:tcBorders>
              <w:top w:val="none" w:sz="0" w:space="0" w:color="auto"/>
              <w:left w:val="none" w:sz="0" w:space="0" w:color="auto"/>
              <w:bottom w:val="none" w:sz="0" w:space="0" w:color="auto"/>
              <w:right w:val="none" w:sz="0" w:space="0" w:color="auto"/>
            </w:tcBorders>
          </w:tcPr>
          <w:p w14:paraId="5922D961"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 xml:space="preserve">No se puede </w:t>
            </w:r>
            <w:r w:rsidR="00022068">
              <w:rPr>
                <w:rFonts w:ascii="Courier New" w:hAnsi="Courier New" w:cs="Courier New"/>
              </w:rPr>
              <w:t>prever</w:t>
            </w:r>
            <w:r>
              <w:rPr>
                <w:rFonts w:ascii="Courier New" w:hAnsi="Courier New" w:cs="Courier New"/>
              </w:rPr>
              <w:t xml:space="preserve"> este tipo de riesgos</w:t>
            </w:r>
          </w:p>
        </w:tc>
      </w:tr>
      <w:tr w:rsidR="00342506" w14:paraId="17C3E8AD"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236B5BC0"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Plan de contingencia</w:t>
            </w:r>
          </w:p>
        </w:tc>
        <w:tc>
          <w:tcPr>
            <w:tcW w:w="4241" w:type="dxa"/>
            <w:tcBorders>
              <w:top w:val="none" w:sz="0" w:space="0" w:color="auto"/>
              <w:left w:val="none" w:sz="0" w:space="0" w:color="auto"/>
              <w:bottom w:val="none" w:sz="0" w:space="0" w:color="auto"/>
              <w:right w:val="none" w:sz="0" w:space="0" w:color="auto"/>
            </w:tcBorders>
          </w:tcPr>
          <w:p w14:paraId="68AB896C" w14:textId="77777777" w:rsidR="00342506" w:rsidRDefault="00342506" w:rsidP="00342506">
            <w:pPr>
              <w:pStyle w:val="Textosinformato"/>
              <w:spacing w:line="276" w:lineRule="auto"/>
              <w:rPr>
                <w:rFonts w:ascii="Courier New" w:hAnsi="Courier New" w:cs="Courier New"/>
              </w:rPr>
            </w:pPr>
            <w:r>
              <w:rPr>
                <w:rFonts w:ascii="Courier New" w:hAnsi="Courier New" w:cs="Courier New"/>
              </w:rPr>
              <w:t>Adquirir nuevo equipo en el que se realizará un volcado de las copias de seguridad</w:t>
            </w:r>
          </w:p>
        </w:tc>
      </w:tr>
      <w:tr w:rsidR="00342506" w14:paraId="167B51F5" w14:textId="77777777" w:rsidTr="00FC6D1D">
        <w:trPr>
          <w:cnfStyle w:val="000000010000" w:firstRow="0" w:lastRow="0" w:firstColumn="0" w:lastColumn="0" w:oddVBand="0" w:evenVBand="0" w:oddHBand="0" w:evenHBand="1"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51C1F2AA"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lastRenderedPageBreak/>
              <w:t>Probabilidad</w:t>
            </w:r>
          </w:p>
        </w:tc>
        <w:tc>
          <w:tcPr>
            <w:tcW w:w="4241" w:type="dxa"/>
            <w:tcBorders>
              <w:top w:val="none" w:sz="0" w:space="0" w:color="auto"/>
              <w:left w:val="none" w:sz="0" w:space="0" w:color="auto"/>
              <w:bottom w:val="none" w:sz="0" w:space="0" w:color="auto"/>
              <w:right w:val="none" w:sz="0" w:space="0" w:color="auto"/>
            </w:tcBorders>
          </w:tcPr>
          <w:p w14:paraId="188737FB"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Baja</w:t>
            </w:r>
          </w:p>
        </w:tc>
      </w:tr>
      <w:tr w:rsidR="00342506" w14:paraId="77070EEE" w14:textId="77777777" w:rsidTr="00FC6D1D">
        <w:trPr>
          <w:cnfStyle w:val="000000100000" w:firstRow="0" w:lastRow="0" w:firstColumn="0" w:lastColumn="0" w:oddVBand="0" w:evenVBand="0" w:oddHBand="1" w:evenHBand="0" w:firstRowFirstColumn="0" w:firstRowLastColumn="0" w:lastRowFirstColumn="0" w:lastRowLastColumn="0"/>
        </w:trPr>
        <w:tc>
          <w:tcPr>
            <w:tcW w:w="4263" w:type="dxa"/>
            <w:tcBorders>
              <w:top w:val="none" w:sz="0" w:space="0" w:color="auto"/>
              <w:left w:val="none" w:sz="0" w:space="0" w:color="auto"/>
              <w:bottom w:val="none" w:sz="0" w:space="0" w:color="auto"/>
              <w:right w:val="none" w:sz="0" w:space="0" w:color="auto"/>
            </w:tcBorders>
          </w:tcPr>
          <w:p w14:paraId="1403D935" w14:textId="77777777" w:rsidR="00342506" w:rsidRPr="00F07B8B" w:rsidRDefault="00342506" w:rsidP="000000A7">
            <w:pPr>
              <w:pStyle w:val="Textosinformato"/>
              <w:spacing w:line="276" w:lineRule="auto"/>
              <w:rPr>
                <w:rFonts w:ascii="Courier New" w:hAnsi="Courier New" w:cs="Courier New"/>
                <w:b/>
              </w:rPr>
            </w:pPr>
            <w:r w:rsidRPr="00F07B8B">
              <w:rPr>
                <w:rFonts w:ascii="Courier New" w:hAnsi="Courier New" w:cs="Courier New"/>
                <w:b/>
              </w:rPr>
              <w:t>Impacto</w:t>
            </w:r>
          </w:p>
        </w:tc>
        <w:tc>
          <w:tcPr>
            <w:tcW w:w="4241" w:type="dxa"/>
            <w:tcBorders>
              <w:top w:val="none" w:sz="0" w:space="0" w:color="auto"/>
              <w:left w:val="none" w:sz="0" w:space="0" w:color="auto"/>
              <w:bottom w:val="none" w:sz="0" w:space="0" w:color="auto"/>
              <w:right w:val="none" w:sz="0" w:space="0" w:color="auto"/>
            </w:tcBorders>
          </w:tcPr>
          <w:p w14:paraId="72B07861" w14:textId="77777777" w:rsidR="00342506" w:rsidRDefault="00342506" w:rsidP="000000A7">
            <w:pPr>
              <w:pStyle w:val="Textosinformato"/>
              <w:spacing w:line="276" w:lineRule="auto"/>
              <w:rPr>
                <w:rFonts w:ascii="Courier New" w:hAnsi="Courier New" w:cs="Courier New"/>
              </w:rPr>
            </w:pPr>
            <w:r>
              <w:rPr>
                <w:rFonts w:ascii="Courier New" w:hAnsi="Courier New" w:cs="Courier New"/>
              </w:rPr>
              <w:t>Medio</w:t>
            </w:r>
          </w:p>
        </w:tc>
      </w:tr>
    </w:tbl>
    <w:p w14:paraId="64D4BDAA" w14:textId="77777777" w:rsidR="009C52F2" w:rsidRPr="00081FAF" w:rsidRDefault="00081FAF" w:rsidP="00081FAF">
      <w:pPr>
        <w:pStyle w:val="Epgrafe"/>
        <w:jc w:val="center"/>
        <w:rPr>
          <w:color w:val="auto"/>
        </w:rPr>
      </w:pPr>
      <w:bookmarkStart w:id="188" w:name="_Toc50078315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16</w:t>
      </w:r>
      <w:r w:rsidRPr="00081FAF">
        <w:rPr>
          <w:color w:val="auto"/>
        </w:rPr>
        <w:fldChar w:fldCharType="end"/>
      </w:r>
      <w:r w:rsidRPr="00081FAF">
        <w:rPr>
          <w:color w:val="auto"/>
        </w:rPr>
        <w:t>: Error en el desarrollo por pérdida del equipo utilizado</w:t>
      </w:r>
      <w:bookmarkEnd w:id="188"/>
    </w:p>
    <w:p w14:paraId="507D10AD" w14:textId="77777777" w:rsidR="005622DE" w:rsidRDefault="005622DE" w:rsidP="005622DE">
      <w:pPr>
        <w:rPr>
          <w:rFonts w:ascii="Courier New" w:hAnsi="Courier New" w:cs="Courier New"/>
          <w:sz w:val="21"/>
          <w:szCs w:val="21"/>
        </w:rPr>
      </w:pPr>
    </w:p>
    <w:p w14:paraId="68F5A898" w14:textId="77777777" w:rsidR="00667E88" w:rsidRDefault="005622DE" w:rsidP="005622DE">
      <w:pPr>
        <w:pStyle w:val="Ttulo1"/>
        <w:numPr>
          <w:ilvl w:val="1"/>
          <w:numId w:val="20"/>
        </w:numPr>
      </w:pPr>
      <w:commentRangeStart w:id="189"/>
      <w:r w:rsidRPr="00667E88">
        <w:t xml:space="preserve"> </w:t>
      </w:r>
      <w:bookmarkStart w:id="190" w:name="_Toc500783607"/>
      <w:r w:rsidR="00667E88" w:rsidRPr="00667E88">
        <w:t>Evaluación económica</w:t>
      </w:r>
      <w:bookmarkEnd w:id="190"/>
      <w:commentRangeEnd w:id="189"/>
      <w:r w:rsidR="00F4256F">
        <w:rPr>
          <w:rStyle w:val="Refdecomentario"/>
          <w:rFonts w:asciiTheme="minorHAnsi" w:eastAsiaTheme="minorHAnsi" w:hAnsiTheme="minorHAnsi" w:cstheme="minorBidi"/>
          <w:b w:val="0"/>
          <w:bCs w:val="0"/>
          <w:color w:val="auto"/>
        </w:rPr>
        <w:commentReference w:id="189"/>
      </w:r>
    </w:p>
    <w:p w14:paraId="3351B0B4" w14:textId="77777777" w:rsidR="00667E88" w:rsidRPr="00667E88" w:rsidRDefault="00667E88" w:rsidP="00667E88"/>
    <w:p w14:paraId="5FF4A8EE" w14:textId="77777777" w:rsidR="000000A7" w:rsidRDefault="00667E88" w:rsidP="005622DE">
      <w:pPr>
        <w:rPr>
          <w:rFonts w:ascii="Courier New" w:hAnsi="Courier New" w:cs="Courier New"/>
          <w:sz w:val="21"/>
          <w:szCs w:val="21"/>
        </w:rPr>
      </w:pPr>
      <w:commentRangeStart w:id="191"/>
      <w:r>
        <w:rPr>
          <w:rFonts w:ascii="Courier New" w:hAnsi="Courier New" w:cs="Courier New"/>
          <w:sz w:val="21"/>
          <w:szCs w:val="21"/>
        </w:rPr>
        <w:t>Cabe recalcar que al</w:t>
      </w:r>
      <w:r w:rsidRPr="00667E88">
        <w:rPr>
          <w:rFonts w:ascii="Courier New" w:hAnsi="Courier New" w:cs="Courier New"/>
          <w:sz w:val="21"/>
          <w:szCs w:val="21"/>
        </w:rPr>
        <w:t xml:space="preserve"> ser este un proyecto </w:t>
      </w:r>
      <w:r>
        <w:rPr>
          <w:rFonts w:ascii="Courier New" w:hAnsi="Courier New" w:cs="Courier New"/>
          <w:sz w:val="21"/>
          <w:szCs w:val="21"/>
        </w:rPr>
        <w:t>de índole académico no se tienen pretensiones económicas</w:t>
      </w:r>
      <w:r w:rsidR="001152D7">
        <w:rPr>
          <w:rFonts w:ascii="Courier New" w:hAnsi="Courier New" w:cs="Courier New"/>
          <w:sz w:val="21"/>
          <w:szCs w:val="21"/>
        </w:rPr>
        <w:t>,</w:t>
      </w:r>
      <w:r>
        <w:rPr>
          <w:rFonts w:ascii="Courier New" w:hAnsi="Courier New" w:cs="Courier New"/>
          <w:sz w:val="21"/>
          <w:szCs w:val="21"/>
        </w:rPr>
        <w:t xml:space="preserve"> pero pese a ello se calcularán los gastos que se hubiesen dado en su ejecución</w:t>
      </w:r>
      <w:commentRangeEnd w:id="191"/>
      <w:r w:rsidR="00726704">
        <w:rPr>
          <w:rStyle w:val="Refdecomentario"/>
        </w:rPr>
        <w:commentReference w:id="191"/>
      </w:r>
      <w:r>
        <w:rPr>
          <w:rFonts w:ascii="Courier New" w:hAnsi="Courier New" w:cs="Courier New"/>
          <w:sz w:val="21"/>
          <w:szCs w:val="21"/>
        </w:rPr>
        <w:t xml:space="preserve">. Para realizar este cálculo nos focalizaremos en los gastos de manos de obra y en los derivados por el uso de hardware ya que en este caso todo el software utilizado era libre. </w:t>
      </w:r>
    </w:p>
    <w:p w14:paraId="48018D80" w14:textId="77777777" w:rsidR="00DF4B09" w:rsidRDefault="00667E88" w:rsidP="005622DE">
      <w:pPr>
        <w:rPr>
          <w:rFonts w:ascii="Courier New" w:hAnsi="Courier New" w:cs="Courier New"/>
          <w:sz w:val="21"/>
          <w:szCs w:val="21"/>
        </w:rPr>
      </w:pPr>
      <w:r>
        <w:rPr>
          <w:rFonts w:ascii="Courier New" w:hAnsi="Courier New" w:cs="Courier New"/>
          <w:sz w:val="21"/>
          <w:szCs w:val="21"/>
        </w:rPr>
        <w:t xml:space="preserve">Como mano de obra tenemos al estudiante que en determinadas ocasiones </w:t>
      </w:r>
      <w:r w:rsidR="00DF4B09">
        <w:rPr>
          <w:rFonts w:ascii="Courier New" w:hAnsi="Courier New" w:cs="Courier New"/>
          <w:sz w:val="21"/>
          <w:szCs w:val="21"/>
        </w:rPr>
        <w:t>asumirá</w:t>
      </w:r>
      <w:r>
        <w:rPr>
          <w:rFonts w:ascii="Courier New" w:hAnsi="Courier New" w:cs="Courier New"/>
          <w:sz w:val="21"/>
          <w:szCs w:val="21"/>
        </w:rPr>
        <w:t xml:space="preserve"> el rol de analista y en otras de programador. </w:t>
      </w:r>
      <w:r w:rsidR="0097511A">
        <w:rPr>
          <w:rFonts w:ascii="Courier New" w:hAnsi="Courier New" w:cs="Courier New"/>
          <w:sz w:val="21"/>
          <w:szCs w:val="21"/>
        </w:rPr>
        <w:t xml:space="preserve">Del análisis inicial se </w:t>
      </w:r>
      <w:r w:rsidR="00022068">
        <w:rPr>
          <w:rFonts w:ascii="Courier New" w:hAnsi="Courier New" w:cs="Courier New"/>
          <w:sz w:val="21"/>
          <w:szCs w:val="21"/>
        </w:rPr>
        <w:t>prevé</w:t>
      </w:r>
      <w:r w:rsidR="0097511A">
        <w:rPr>
          <w:rFonts w:ascii="Courier New" w:hAnsi="Courier New" w:cs="Courier New"/>
          <w:sz w:val="21"/>
          <w:szCs w:val="21"/>
        </w:rPr>
        <w:t xml:space="preserve"> que en análisis se invertirán 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y en codificación y trabajos derivados de esa tarea se invertirán 330</w:t>
      </w:r>
      <w:r w:rsidR="00DF4B09">
        <w:rPr>
          <w:rFonts w:ascii="Courier New" w:hAnsi="Courier New" w:cs="Courier New"/>
          <w:sz w:val="21"/>
          <w:szCs w:val="21"/>
        </w:rPr>
        <w:t xml:space="preserve"> </w:t>
      </w:r>
      <w:r w:rsidR="0097511A">
        <w:rPr>
          <w:rFonts w:ascii="Courier New" w:hAnsi="Courier New" w:cs="Courier New"/>
          <w:sz w:val="21"/>
          <w:szCs w:val="21"/>
        </w:rPr>
        <w:t>h</w:t>
      </w:r>
      <w:r w:rsidR="00DF4B09">
        <w:rPr>
          <w:rFonts w:ascii="Courier New" w:hAnsi="Courier New" w:cs="Courier New"/>
          <w:sz w:val="21"/>
          <w:szCs w:val="21"/>
        </w:rPr>
        <w:t>oras</w:t>
      </w:r>
      <w:r w:rsidR="0097511A">
        <w:rPr>
          <w:rFonts w:ascii="Courier New" w:hAnsi="Courier New" w:cs="Courier New"/>
          <w:sz w:val="21"/>
          <w:szCs w:val="21"/>
        </w:rPr>
        <w:t xml:space="preserve">. En este caso consideraremos el sueldo de un analista 30€/hora y el de un programador 21€/hora. </w:t>
      </w:r>
    </w:p>
    <w:p w14:paraId="7E9E3592" w14:textId="77777777" w:rsidR="00E77393"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 xml:space="preserve">Costes salariales= </m:t>
          </m:r>
          <m:nary>
            <m:naryPr>
              <m:chr m:val="∑"/>
              <m:limLoc m:val="undOvr"/>
              <m:subHide m:val="1"/>
              <m:supHide m:val="1"/>
              <m:ctrlPr>
                <w:rPr>
                  <w:rFonts w:ascii="Cambria Math" w:hAnsi="Cambria Math" w:cs="Courier New"/>
                  <w:sz w:val="21"/>
                  <w:szCs w:val="21"/>
                </w:rPr>
              </m:ctrlPr>
            </m:naryPr>
            <m:sub/>
            <m:sup/>
            <m:e>
              <m:r>
                <m:rPr>
                  <m:sty m:val="p"/>
                </m:rPr>
                <w:rPr>
                  <w:rFonts w:ascii="Cambria Math" w:hAnsi="Cambria Math" w:cs="Courier New"/>
                  <w:sz w:val="21"/>
                  <w:szCs w:val="21"/>
                </w:rPr>
                <m:t>Coste hora tipo profesional*Nº horas</m:t>
              </m:r>
            </m:e>
          </m:nary>
        </m:oMath>
      </m:oMathPara>
    </w:p>
    <w:p w14:paraId="167A2C96" w14:textId="77777777" w:rsidR="00E77393" w:rsidRDefault="00E77393" w:rsidP="005622DE">
      <w:pPr>
        <w:rPr>
          <w:rFonts w:ascii="Courier New" w:eastAsiaTheme="minorEastAsia" w:hAnsi="Courier New" w:cs="Courier New"/>
          <w:sz w:val="21"/>
          <w:szCs w:val="21"/>
        </w:rPr>
      </w:pPr>
      <m:oMathPara>
        <m:oMath>
          <m:r>
            <w:rPr>
              <w:rFonts w:ascii="Cambria Math" w:eastAsiaTheme="minorEastAsia" w:hAnsi="Cambria Math" w:cs="Courier New"/>
              <w:sz w:val="21"/>
              <w:szCs w:val="21"/>
            </w:rPr>
            <m:t>Costes salariales=30∙30+330·21=7830 €</m:t>
          </m:r>
        </m:oMath>
      </m:oMathPara>
    </w:p>
    <w:p w14:paraId="680D246C" w14:textId="77777777" w:rsidR="00E77393" w:rsidRDefault="0097511A" w:rsidP="005622DE">
      <w:pPr>
        <w:rPr>
          <w:rFonts w:ascii="Courier New" w:hAnsi="Courier New" w:cs="Courier New"/>
          <w:sz w:val="21"/>
          <w:szCs w:val="21"/>
        </w:rPr>
      </w:pPr>
      <w:r>
        <w:rPr>
          <w:rFonts w:ascii="Courier New" w:hAnsi="Courier New" w:cs="Courier New"/>
          <w:sz w:val="21"/>
          <w:szCs w:val="21"/>
        </w:rPr>
        <w:t>El hardware utilizado ha sido un ordenador portátil Acer E5-</w:t>
      </w:r>
      <w:r w:rsidR="00E77393">
        <w:rPr>
          <w:rFonts w:ascii="Courier New" w:hAnsi="Courier New" w:cs="Courier New"/>
          <w:sz w:val="21"/>
          <w:szCs w:val="21"/>
        </w:rPr>
        <w:t>57 que</w:t>
      </w:r>
      <w:r w:rsidR="001152D7">
        <w:rPr>
          <w:rFonts w:ascii="Courier New" w:hAnsi="Courier New" w:cs="Courier New"/>
          <w:sz w:val="21"/>
          <w:szCs w:val="21"/>
        </w:rPr>
        <w:t xml:space="preserve"> posee una</w:t>
      </w:r>
      <w:r w:rsidR="00E77393">
        <w:rPr>
          <w:rFonts w:ascii="Courier New" w:hAnsi="Courier New" w:cs="Courier New"/>
          <w:sz w:val="21"/>
          <w:szCs w:val="21"/>
        </w:rPr>
        <w:t xml:space="preserve"> vida </w:t>
      </w:r>
      <w:r w:rsidR="001152D7">
        <w:rPr>
          <w:rFonts w:ascii="Courier New" w:hAnsi="Courier New" w:cs="Courier New"/>
          <w:sz w:val="21"/>
          <w:szCs w:val="21"/>
        </w:rPr>
        <w:t xml:space="preserve">útil </w:t>
      </w:r>
      <w:r w:rsidR="00E77393">
        <w:rPr>
          <w:rFonts w:ascii="Courier New" w:hAnsi="Courier New" w:cs="Courier New"/>
          <w:sz w:val="21"/>
          <w:szCs w:val="21"/>
        </w:rPr>
        <w:t>estimad</w:t>
      </w:r>
      <w:r w:rsidR="001152D7">
        <w:rPr>
          <w:rFonts w:ascii="Courier New" w:hAnsi="Courier New" w:cs="Courier New"/>
          <w:sz w:val="21"/>
          <w:szCs w:val="21"/>
        </w:rPr>
        <w:t>a</w:t>
      </w:r>
      <w:r w:rsidR="00E77393">
        <w:rPr>
          <w:rFonts w:ascii="Courier New" w:hAnsi="Courier New" w:cs="Courier New"/>
          <w:sz w:val="21"/>
          <w:szCs w:val="21"/>
        </w:rPr>
        <w:t xml:space="preserve"> en 8 años y un coste original de 750 €</w:t>
      </w:r>
      <w:r w:rsidR="001152D7">
        <w:rPr>
          <w:rFonts w:ascii="Courier New" w:hAnsi="Courier New" w:cs="Courier New"/>
          <w:sz w:val="21"/>
          <w:szCs w:val="21"/>
        </w:rPr>
        <w:t>.</w:t>
      </w:r>
      <w:r>
        <w:rPr>
          <w:rFonts w:ascii="Courier New" w:hAnsi="Courier New" w:cs="Courier New"/>
          <w:sz w:val="21"/>
          <w:szCs w:val="21"/>
        </w:rPr>
        <w:t xml:space="preserve"> </w:t>
      </w:r>
      <w:r w:rsidR="001152D7">
        <w:rPr>
          <w:rFonts w:ascii="Courier New" w:hAnsi="Courier New" w:cs="Courier New"/>
          <w:sz w:val="21"/>
          <w:szCs w:val="21"/>
        </w:rPr>
        <w:t xml:space="preserve">Este será utilizado </w:t>
      </w:r>
      <w:r w:rsidR="000000A7">
        <w:rPr>
          <w:rFonts w:ascii="Courier New" w:hAnsi="Courier New" w:cs="Courier New"/>
          <w:sz w:val="21"/>
          <w:szCs w:val="21"/>
        </w:rPr>
        <w:t>un tiempo estimado a priori de 400 horas durante 5</w:t>
      </w:r>
      <w:r w:rsidR="00E77393">
        <w:rPr>
          <w:rFonts w:ascii="Courier New" w:hAnsi="Courier New" w:cs="Courier New"/>
          <w:sz w:val="21"/>
          <w:szCs w:val="21"/>
        </w:rPr>
        <w:t xml:space="preserve"> meses</w:t>
      </w:r>
      <w:r w:rsidR="001152D7">
        <w:rPr>
          <w:rFonts w:ascii="Courier New" w:hAnsi="Courier New" w:cs="Courier New"/>
          <w:sz w:val="21"/>
          <w:szCs w:val="21"/>
        </w:rPr>
        <w:t>.</w:t>
      </w:r>
    </w:p>
    <w:p w14:paraId="5B3B2A56" w14:textId="77777777" w:rsidR="00717B35" w:rsidRPr="00E77393" w:rsidRDefault="00E77393" w:rsidP="00E77393">
      <w:pPr>
        <w:jc w:val="center"/>
        <w:rPr>
          <w:rFonts w:ascii="Courier New" w:eastAsiaTheme="minorEastAsia" w:hAnsi="Courier New" w:cs="Courier New"/>
          <w:sz w:val="21"/>
          <w:szCs w:val="21"/>
        </w:rPr>
      </w:pPr>
      <m:oMathPara>
        <m:oMath>
          <m:r>
            <w:rPr>
              <w:rFonts w:ascii="Cambria Math" w:hAnsi="Cambria Math" w:cs="Courier New"/>
              <w:sz w:val="21"/>
              <w:szCs w:val="21"/>
            </w:rPr>
            <m:t>Amortización equipos=</m:t>
          </m:r>
          <m:f>
            <m:fPr>
              <m:ctrlPr>
                <w:rPr>
                  <w:rFonts w:ascii="Cambria Math" w:hAnsi="Cambria Math" w:cs="Courier New"/>
                  <w:i/>
                  <w:sz w:val="21"/>
                  <w:szCs w:val="21"/>
                </w:rPr>
              </m:ctrlPr>
            </m:fPr>
            <m:num>
              <m:r>
                <w:rPr>
                  <w:rFonts w:ascii="Cambria Math" w:hAnsi="Cambria Math" w:cs="Courier New"/>
                  <w:sz w:val="21"/>
                  <w:szCs w:val="21"/>
                </w:rPr>
                <m:t>Coste  equipo</m:t>
              </m:r>
            </m:num>
            <m:den>
              <m:r>
                <w:rPr>
                  <w:rFonts w:ascii="Cambria Math" w:hAnsi="Cambria Math" w:cs="Courier New"/>
                  <w:sz w:val="21"/>
                  <w:szCs w:val="21"/>
                </w:rPr>
                <m:t>D</m:t>
              </m:r>
              <m:r>
                <w:rPr>
                  <w:rFonts w:ascii="Cambria Math" w:hAnsi="Cambria Math" w:cs="Courier New"/>
                  <w:sz w:val="21"/>
                  <w:szCs w:val="21"/>
                </w:rPr>
                <m:t>uración estimada(meses)</m:t>
              </m:r>
            </m:den>
          </m:f>
          <m:r>
            <w:rPr>
              <w:rFonts w:ascii="Cambria Math" w:hAnsi="Cambria Math" w:cs="Courier New"/>
              <w:sz w:val="21"/>
              <w:szCs w:val="21"/>
            </w:rPr>
            <m:t>*Tiempo uso (meses)</m:t>
          </m:r>
        </m:oMath>
      </m:oMathPara>
    </w:p>
    <w:p w14:paraId="07D3FCB0" w14:textId="77777777" w:rsidR="00E77393" w:rsidRDefault="00E77393" w:rsidP="00E77393">
      <w:pPr>
        <w:jc w:val="center"/>
        <w:rPr>
          <w:rFonts w:ascii="Courier New" w:eastAsiaTheme="minorEastAsia" w:hAnsi="Courier New" w:cs="Courier New"/>
          <w:sz w:val="21"/>
          <w:szCs w:val="21"/>
        </w:rPr>
      </w:pPr>
      <m:oMath>
        <m:r>
          <w:rPr>
            <w:rFonts w:ascii="Cambria Math" w:hAnsi="Cambria Math" w:cs="Courier New"/>
            <w:sz w:val="21"/>
            <w:szCs w:val="21"/>
          </w:rPr>
          <m:t xml:space="preserve">Amortización equipos= </m:t>
        </m:r>
        <m:f>
          <m:fPr>
            <m:ctrlPr>
              <w:rPr>
                <w:rFonts w:ascii="Cambria Math" w:hAnsi="Cambria Math" w:cs="Courier New"/>
                <w:i/>
                <w:sz w:val="21"/>
                <w:szCs w:val="21"/>
              </w:rPr>
            </m:ctrlPr>
          </m:fPr>
          <m:num>
            <m:r>
              <w:rPr>
                <w:rFonts w:ascii="Cambria Math" w:hAnsi="Cambria Math" w:cs="Courier New"/>
                <w:sz w:val="21"/>
                <w:szCs w:val="21"/>
              </w:rPr>
              <m:t>750</m:t>
            </m:r>
          </m:num>
          <m:den>
            <m:r>
              <w:rPr>
                <w:rFonts w:ascii="Cambria Math" w:hAnsi="Cambria Math" w:cs="Courier New"/>
                <w:sz w:val="21"/>
                <w:szCs w:val="21"/>
              </w:rPr>
              <m:t>90</m:t>
            </m:r>
          </m:den>
        </m:f>
        <m:r>
          <w:rPr>
            <w:rFonts w:ascii="Cambria Math" w:hAnsi="Cambria Math" w:cs="Courier New"/>
            <w:sz w:val="21"/>
            <w:szCs w:val="21"/>
          </w:rPr>
          <m:t>·8=66.67 €</m:t>
        </m:r>
      </m:oMath>
      <w:r w:rsidR="001152D7">
        <w:rPr>
          <w:rFonts w:ascii="Courier New" w:eastAsiaTheme="minorEastAsia" w:hAnsi="Courier New" w:cs="Courier New"/>
          <w:sz w:val="21"/>
          <w:szCs w:val="21"/>
        </w:rPr>
        <w:t xml:space="preserve"> </w:t>
      </w:r>
    </w:p>
    <w:p w14:paraId="6A919E70" w14:textId="77777777" w:rsidR="009C52F2" w:rsidRDefault="001152D7" w:rsidP="001152D7">
      <w:pPr>
        <w:rPr>
          <w:rFonts w:ascii="Courier New" w:eastAsiaTheme="minorEastAsia" w:hAnsi="Courier New" w:cs="Courier New"/>
          <w:sz w:val="21"/>
          <w:szCs w:val="21"/>
        </w:rPr>
      </w:pPr>
      <w:r>
        <w:rPr>
          <w:rFonts w:ascii="Courier New" w:eastAsiaTheme="minorEastAsia" w:hAnsi="Courier New" w:cs="Courier New"/>
          <w:sz w:val="21"/>
          <w:szCs w:val="21"/>
        </w:rPr>
        <w:t>Por lo tanto el coste total ascendería a 7896.67 €.</w:t>
      </w:r>
    </w:p>
    <w:p w14:paraId="6F7818DC" w14:textId="77777777" w:rsidR="001152D7" w:rsidRPr="009C52F2" w:rsidRDefault="009C52F2" w:rsidP="001152D7">
      <w:pPr>
        <w:rPr>
          <w:rFonts w:ascii="Courier New" w:eastAsiaTheme="minorEastAsia" w:hAnsi="Courier New" w:cs="Courier New"/>
          <w:sz w:val="21"/>
          <w:szCs w:val="21"/>
        </w:rPr>
      </w:pPr>
      <w:r>
        <w:rPr>
          <w:rFonts w:ascii="Courier New" w:eastAsiaTheme="minorEastAsia" w:hAnsi="Courier New" w:cs="Courier New"/>
          <w:sz w:val="21"/>
          <w:szCs w:val="21"/>
        </w:rPr>
        <w:br w:type="page"/>
      </w:r>
    </w:p>
    <w:p w14:paraId="6D5E9885" w14:textId="77777777" w:rsidR="00667E88" w:rsidRDefault="00BC6AFF" w:rsidP="001152D7">
      <w:pPr>
        <w:pStyle w:val="EstiloMishelTFG"/>
        <w:numPr>
          <w:ilvl w:val="0"/>
          <w:numId w:val="25"/>
        </w:numPr>
        <w:spacing w:line="276" w:lineRule="auto"/>
        <w:outlineLvl w:val="0"/>
      </w:pPr>
      <w:bookmarkStart w:id="192" w:name="_Toc500783608"/>
      <w:commentRangeStart w:id="193"/>
      <w:r>
        <w:lastRenderedPageBreak/>
        <w:t>ANÁLISIS DE ANTECEDENTES</w:t>
      </w:r>
      <w:bookmarkEnd w:id="192"/>
      <w:commentRangeEnd w:id="193"/>
      <w:r w:rsidR="00F4256F">
        <w:rPr>
          <w:rStyle w:val="Refdecomentario"/>
          <w:rFonts w:asciiTheme="minorHAnsi" w:eastAsiaTheme="minorHAnsi" w:hAnsiTheme="minorHAnsi" w:cstheme="minorBidi"/>
          <w:color w:val="auto"/>
          <w:spacing w:val="0"/>
          <w:kern w:val="0"/>
        </w:rPr>
        <w:commentReference w:id="193"/>
      </w:r>
    </w:p>
    <w:p w14:paraId="610E1608" w14:textId="77777777" w:rsidR="007E5441" w:rsidRDefault="00FB0EBA" w:rsidP="00EF2FAE">
      <w:pPr>
        <w:pStyle w:val="Textosinformato"/>
        <w:spacing w:line="276" w:lineRule="auto"/>
        <w:rPr>
          <w:rFonts w:ascii="Courier New" w:hAnsi="Courier New" w:cs="Courier New"/>
        </w:rPr>
      </w:pPr>
      <w:r w:rsidRPr="00FB0EBA">
        <w:rPr>
          <w:rFonts w:ascii="Courier New" w:hAnsi="Courier New" w:cs="Courier New"/>
        </w:rPr>
        <w:t xml:space="preserve">La generación </w:t>
      </w:r>
      <w:r>
        <w:rPr>
          <w:rFonts w:ascii="Courier New" w:hAnsi="Courier New" w:cs="Courier New"/>
        </w:rPr>
        <w:t>de Datos Enlazados y por consiguiente RDF es una tarea que necesita supervisión humana y n</w:t>
      </w:r>
      <w:r w:rsidR="00546AFD">
        <w:rPr>
          <w:rFonts w:ascii="Courier New" w:hAnsi="Courier New" w:cs="Courier New"/>
        </w:rPr>
        <w:t>o se puede automatizar comple</w:t>
      </w:r>
      <w:r>
        <w:rPr>
          <w:rFonts w:ascii="Courier New" w:hAnsi="Courier New" w:cs="Courier New"/>
        </w:rPr>
        <w:t>tamente.</w:t>
      </w:r>
      <w:r w:rsidR="002E7F4D">
        <w:rPr>
          <w:rFonts w:ascii="Courier New" w:hAnsi="Courier New" w:cs="Courier New"/>
        </w:rPr>
        <w:t xml:space="preserve"> Tanto las fases de análisis previo en el que se crea la estructura que seguirá el RDF a crear como la posterior de descubrimiento de enlaces necesitan a una persona que las supervise.</w:t>
      </w:r>
      <w:r>
        <w:rPr>
          <w:rFonts w:ascii="Courier New" w:hAnsi="Courier New" w:cs="Courier New"/>
        </w:rPr>
        <w:t xml:space="preserve"> Por ello es difícil encontrar alguna aplicación o software desarrollado anteriormente que aune todas las características que este TFG ofrece.</w:t>
      </w:r>
    </w:p>
    <w:p w14:paraId="74702A83" w14:textId="77777777" w:rsidR="002E7F4D" w:rsidRDefault="002E7F4D" w:rsidP="00EF2FAE">
      <w:pPr>
        <w:pStyle w:val="Textosinformato"/>
        <w:spacing w:line="276" w:lineRule="auto"/>
        <w:rPr>
          <w:rFonts w:ascii="Courier New" w:hAnsi="Courier New" w:cs="Courier New"/>
        </w:rPr>
      </w:pPr>
    </w:p>
    <w:p w14:paraId="0E1BDC3A" w14:textId="77777777" w:rsidR="00546AFD" w:rsidRDefault="002E7F4D" w:rsidP="00546AFD">
      <w:pPr>
        <w:pStyle w:val="Textosinformato"/>
        <w:spacing w:line="276" w:lineRule="auto"/>
        <w:rPr>
          <w:rFonts w:ascii="Courier New" w:hAnsi="Courier New" w:cs="Courier New"/>
        </w:rPr>
      </w:pPr>
      <w:r>
        <w:rPr>
          <w:rFonts w:ascii="Courier New" w:hAnsi="Courier New" w:cs="Courier New"/>
        </w:rPr>
        <w:t>Por lo mencionado</w:t>
      </w:r>
      <w:r w:rsidR="00546AFD">
        <w:rPr>
          <w:rFonts w:ascii="Courier New" w:hAnsi="Courier New" w:cs="Courier New"/>
        </w:rPr>
        <w:t xml:space="preserve"> con anterioridad</w:t>
      </w:r>
      <w:r>
        <w:rPr>
          <w:rFonts w:ascii="Courier New" w:hAnsi="Courier New" w:cs="Courier New"/>
        </w:rPr>
        <w:t>, en este trabajo anali</w:t>
      </w:r>
      <w:r w:rsidR="00353976">
        <w:rPr>
          <w:rFonts w:ascii="Courier New" w:hAnsi="Courier New" w:cs="Courier New"/>
        </w:rPr>
        <w:t xml:space="preserve">zamos herramientas </w:t>
      </w:r>
      <w:commentRangeStart w:id="194"/>
      <w:r w:rsidR="00353976">
        <w:rPr>
          <w:rFonts w:ascii="Courier New" w:hAnsi="Courier New" w:cs="Courier New"/>
        </w:rPr>
        <w:t>diferentes má</w:t>
      </w:r>
      <w:r>
        <w:rPr>
          <w:rFonts w:ascii="Courier New" w:hAnsi="Courier New" w:cs="Courier New"/>
        </w:rPr>
        <w:t xml:space="preserve">s o menos </w:t>
      </w:r>
      <w:commentRangeEnd w:id="194"/>
      <w:r w:rsidR="00F4256F">
        <w:rPr>
          <w:rStyle w:val="Refdecomentario"/>
          <w:rFonts w:asciiTheme="minorHAnsi" w:hAnsiTheme="minorHAnsi"/>
        </w:rPr>
        <w:commentReference w:id="194"/>
      </w:r>
      <w:r>
        <w:rPr>
          <w:rFonts w:ascii="Courier New" w:hAnsi="Courier New" w:cs="Courier New"/>
        </w:rPr>
        <w:t>para cada fase.</w:t>
      </w:r>
      <w:r w:rsidR="00353976">
        <w:rPr>
          <w:rFonts w:ascii="Courier New" w:hAnsi="Courier New" w:cs="Courier New"/>
        </w:rPr>
        <w:t xml:space="preserve"> </w:t>
      </w:r>
      <w:commentRangeStart w:id="195"/>
      <w:r w:rsidR="00353976">
        <w:rPr>
          <w:rFonts w:ascii="Courier New" w:hAnsi="Courier New" w:cs="Courier New"/>
        </w:rPr>
        <w:t xml:space="preserve">Se tuvo que buscar </w:t>
      </w:r>
      <w:commentRangeEnd w:id="195"/>
      <w:r w:rsidR="00F4256F">
        <w:rPr>
          <w:rStyle w:val="Refdecomentario"/>
          <w:rFonts w:asciiTheme="minorHAnsi" w:hAnsiTheme="minorHAnsi"/>
        </w:rPr>
        <w:commentReference w:id="195"/>
      </w:r>
      <w:r w:rsidR="00353976">
        <w:rPr>
          <w:rFonts w:ascii="Courier New" w:hAnsi="Courier New" w:cs="Courier New"/>
        </w:rPr>
        <w:t>herramientas similares para la generaci</w:t>
      </w:r>
      <w:r w:rsidR="00546AFD">
        <w:rPr>
          <w:rFonts w:ascii="Courier New" w:hAnsi="Courier New" w:cs="Courier New"/>
        </w:rPr>
        <w:t>ón de datos enlazados</w:t>
      </w:r>
      <w:r w:rsidR="00C46333">
        <w:rPr>
          <w:rFonts w:ascii="Courier New" w:hAnsi="Courier New" w:cs="Courier New"/>
        </w:rPr>
        <w:t xml:space="preserve"> como es el caso de Open Refine</w:t>
      </w:r>
      <w:r w:rsidR="00546AFD">
        <w:rPr>
          <w:rFonts w:ascii="Courier New" w:hAnsi="Courier New" w:cs="Courier New"/>
        </w:rPr>
        <w:t>, otras</w:t>
      </w:r>
      <w:r w:rsidR="00353976">
        <w:rPr>
          <w:rFonts w:ascii="Courier New" w:hAnsi="Courier New" w:cs="Courier New"/>
        </w:rPr>
        <w:t xml:space="preserve"> que nos permitieran la creación de un servidor Linked Data</w:t>
      </w:r>
      <w:r w:rsidR="00C46333">
        <w:rPr>
          <w:rFonts w:ascii="Courier New" w:hAnsi="Courier New" w:cs="Courier New"/>
        </w:rPr>
        <w:t xml:space="preserve"> como Elda</w:t>
      </w:r>
      <w:r w:rsidR="00353976">
        <w:rPr>
          <w:rFonts w:ascii="Courier New" w:hAnsi="Courier New" w:cs="Courier New"/>
        </w:rPr>
        <w:t xml:space="preserve"> y herramientas que actuarán como SPARQL endpoints</w:t>
      </w:r>
      <w:r w:rsidR="00C46333">
        <w:rPr>
          <w:rFonts w:ascii="Courier New" w:hAnsi="Courier New" w:cs="Courier New"/>
        </w:rPr>
        <w:t xml:space="preserve">. </w:t>
      </w:r>
    </w:p>
    <w:p w14:paraId="5DDC61A1" w14:textId="77777777" w:rsidR="006A1397" w:rsidRDefault="006A1397" w:rsidP="00546AFD">
      <w:pPr>
        <w:pStyle w:val="Textosinformato"/>
        <w:spacing w:line="276" w:lineRule="auto"/>
        <w:rPr>
          <w:rFonts w:ascii="Courier New" w:hAnsi="Courier New" w:cs="Courier New"/>
        </w:rPr>
      </w:pPr>
    </w:p>
    <w:p w14:paraId="6A9A3F0B" w14:textId="3BDB366A" w:rsidR="006A1397" w:rsidRDefault="006A1397" w:rsidP="00546AFD">
      <w:pPr>
        <w:pStyle w:val="Textosinformato"/>
        <w:spacing w:line="276" w:lineRule="auto"/>
        <w:rPr>
          <w:rFonts w:ascii="Courier New" w:hAnsi="Courier New" w:cs="Courier New"/>
        </w:rPr>
      </w:pPr>
      <w:r>
        <w:rPr>
          <w:rFonts w:ascii="Courier New" w:hAnsi="Courier New" w:cs="Courier New"/>
        </w:rPr>
        <w:t xml:space="preserve">Open Refine es una herramienta que permite al usuario importar sus datasets y realizar alteraciones sobre ellos tanto de forma manual como usando </w:t>
      </w:r>
      <w:commentRangeStart w:id="196"/>
      <w:r>
        <w:rPr>
          <w:rFonts w:ascii="Courier New" w:hAnsi="Courier New" w:cs="Courier New"/>
        </w:rPr>
        <w:t xml:space="preserve">funciones </w:t>
      </w:r>
      <w:proofErr w:type="spellStart"/>
      <w:r>
        <w:rPr>
          <w:rFonts w:ascii="Courier New" w:hAnsi="Courier New" w:cs="Courier New"/>
        </w:rPr>
        <w:t>Grel</w:t>
      </w:r>
      <w:commentRangeEnd w:id="196"/>
      <w:proofErr w:type="spellEnd"/>
      <w:r w:rsidR="00F4256F">
        <w:rPr>
          <w:rStyle w:val="Refdecomentario"/>
          <w:rFonts w:asciiTheme="minorHAnsi" w:hAnsiTheme="minorHAnsi"/>
        </w:rPr>
        <w:commentReference w:id="196"/>
      </w:r>
      <w:r>
        <w:rPr>
          <w:rFonts w:ascii="Courier New" w:hAnsi="Courier New" w:cs="Courier New"/>
        </w:rPr>
        <w:t xml:space="preserve">. A partir de estas funcionalidades se puede generar RDF como descubrir enlaces existentes en la Web que guarden relación con los datos importados. </w:t>
      </w:r>
      <w:commentRangeStart w:id="197"/>
      <w:r>
        <w:rPr>
          <w:rFonts w:ascii="Courier New" w:hAnsi="Courier New" w:cs="Courier New"/>
        </w:rPr>
        <w:t>Esta herramienta tiene muchas funcionalidades útiles</w:t>
      </w:r>
      <w:ins w:id="198" w:author="cvzcaoio" w:date="2018-01-29T17:35:00Z">
        <w:r w:rsidR="00F4256F">
          <w:rPr>
            <w:rFonts w:ascii="Courier New" w:hAnsi="Courier New" w:cs="Courier New"/>
          </w:rPr>
          <w:t xml:space="preserve">, </w:t>
        </w:r>
      </w:ins>
      <w:del w:id="199" w:author="cvzcaoio" w:date="2018-01-29T17:35:00Z">
        <w:r w:rsidDel="00F4256F">
          <w:rPr>
            <w:rFonts w:ascii="Courier New" w:hAnsi="Courier New" w:cs="Courier New"/>
          </w:rPr>
          <w:delText xml:space="preserve"> </w:delText>
        </w:r>
      </w:del>
      <w:r>
        <w:rPr>
          <w:rFonts w:ascii="Courier New" w:hAnsi="Courier New" w:cs="Courier New"/>
        </w:rPr>
        <w:t xml:space="preserve">pero se considera limitada a ocasiones en las que la cantidad de RDF a generar es pequeño, ya que al ser un herramienta de escritorio con la que hay que interactuar </w:t>
      </w:r>
      <w:r w:rsidR="005F02DA">
        <w:rPr>
          <w:rFonts w:ascii="Courier New" w:hAnsi="Courier New" w:cs="Courier New"/>
        </w:rPr>
        <w:t xml:space="preserve">continuamente durante el proceso </w:t>
      </w:r>
      <w:r>
        <w:rPr>
          <w:rFonts w:ascii="Courier New" w:hAnsi="Courier New" w:cs="Courier New"/>
        </w:rPr>
        <w:t xml:space="preserve">no se puede programar para transformar un gran conjunto de datos que siguen la misma estructura, es decir, si por ejemplo se plantease la idea de transformar a RDF mil datasets que siguen la misma estructura referentes a la calidad del aire, habría que ir cargándolos uno a uno </w:t>
      </w:r>
      <w:r w:rsidR="00C46333">
        <w:rPr>
          <w:rFonts w:ascii="Courier New" w:hAnsi="Courier New" w:cs="Courier New"/>
        </w:rPr>
        <w:t xml:space="preserve">para </w:t>
      </w:r>
      <w:r w:rsidR="005F02DA">
        <w:rPr>
          <w:rFonts w:ascii="Courier New" w:hAnsi="Courier New" w:cs="Courier New"/>
        </w:rPr>
        <w:t>su posterior</w:t>
      </w:r>
      <w:r w:rsidR="00C46333">
        <w:rPr>
          <w:rFonts w:ascii="Courier New" w:hAnsi="Courier New" w:cs="Courier New"/>
        </w:rPr>
        <w:t xml:space="preserve"> conversión a RDF.</w:t>
      </w:r>
      <w:commentRangeEnd w:id="197"/>
      <w:r w:rsidR="00F4256F">
        <w:rPr>
          <w:rStyle w:val="Refdecomentario"/>
          <w:rFonts w:asciiTheme="minorHAnsi" w:hAnsiTheme="minorHAnsi"/>
        </w:rPr>
        <w:commentReference w:id="197"/>
      </w:r>
    </w:p>
    <w:p w14:paraId="3A7175DE" w14:textId="77777777" w:rsidR="00C46333" w:rsidRDefault="00C46333" w:rsidP="00546AFD">
      <w:pPr>
        <w:pStyle w:val="Textosinformato"/>
        <w:spacing w:line="276" w:lineRule="auto"/>
        <w:rPr>
          <w:rFonts w:ascii="Courier New" w:hAnsi="Courier New" w:cs="Courier New"/>
        </w:rPr>
      </w:pPr>
    </w:p>
    <w:p w14:paraId="2DC39C91" w14:textId="77777777" w:rsidR="00C46333" w:rsidRDefault="00C46333" w:rsidP="00EF2FAE">
      <w:pPr>
        <w:pStyle w:val="Textosinformato"/>
        <w:spacing w:line="276" w:lineRule="auto"/>
        <w:rPr>
          <w:rFonts w:ascii="Courier New" w:hAnsi="Courier New" w:cs="Courier New"/>
        </w:rPr>
      </w:pPr>
      <w:commentRangeStart w:id="200"/>
      <w:r>
        <w:rPr>
          <w:rFonts w:ascii="Courier New" w:hAnsi="Courier New" w:cs="Courier New"/>
        </w:rPr>
        <w:t>Elda es una implementaci</w:t>
      </w:r>
      <w:r w:rsidR="005F02DA">
        <w:rPr>
          <w:rFonts w:ascii="Courier New" w:hAnsi="Courier New" w:cs="Courier New"/>
        </w:rPr>
        <w:t>ón en J</w:t>
      </w:r>
      <w:r>
        <w:rPr>
          <w:rFonts w:ascii="Courier New" w:hAnsi="Courier New" w:cs="Courier New"/>
        </w:rPr>
        <w:t>ava de Linked Data API, que provee un medio configurable para acceder a datos RDF usando RESTful URLs que son traducidas a querys RDF que se ejecutan sobre un SPARQL endpoint. Prove</w:t>
      </w:r>
      <w:r w:rsidR="005F02DA">
        <w:rPr>
          <w:rFonts w:ascii="Courier New" w:hAnsi="Courier New" w:cs="Courier New"/>
        </w:rPr>
        <w:t>e al usuario de una interfaz grá</w:t>
      </w:r>
      <w:r>
        <w:rPr>
          <w:rFonts w:ascii="Courier New" w:hAnsi="Courier New" w:cs="Courier New"/>
        </w:rPr>
        <w:t>fica en la que la información en RDF se puede presentar en distintos formatos.</w:t>
      </w:r>
      <w:commentRangeEnd w:id="200"/>
      <w:r w:rsidR="00F4256F">
        <w:rPr>
          <w:rStyle w:val="Refdecomentario"/>
          <w:rFonts w:asciiTheme="minorHAnsi" w:hAnsiTheme="minorHAnsi"/>
        </w:rPr>
        <w:commentReference w:id="200"/>
      </w:r>
      <w:r>
        <w:rPr>
          <w:rFonts w:ascii="Courier New" w:hAnsi="Courier New" w:cs="Courier New"/>
        </w:rPr>
        <w:t xml:space="preserve"> </w:t>
      </w:r>
    </w:p>
    <w:p w14:paraId="445A3520" w14:textId="77777777" w:rsidR="00C46333" w:rsidRDefault="005F02DA" w:rsidP="005F02DA">
      <w:pPr>
        <w:pStyle w:val="Textosinformato"/>
        <w:tabs>
          <w:tab w:val="left" w:pos="5073"/>
        </w:tabs>
        <w:spacing w:line="276" w:lineRule="auto"/>
        <w:rPr>
          <w:rFonts w:ascii="Courier New" w:hAnsi="Courier New" w:cs="Courier New"/>
        </w:rPr>
      </w:pPr>
      <w:r>
        <w:rPr>
          <w:rFonts w:ascii="Courier New" w:hAnsi="Courier New" w:cs="Courier New"/>
        </w:rPr>
        <w:tab/>
      </w:r>
    </w:p>
    <w:p w14:paraId="53B4ED48" w14:textId="77777777" w:rsidR="00C46333" w:rsidRDefault="00C46333" w:rsidP="00EF2FAE">
      <w:pPr>
        <w:pStyle w:val="Textosinformato"/>
        <w:spacing w:line="276" w:lineRule="auto"/>
        <w:rPr>
          <w:rFonts w:ascii="Courier New" w:hAnsi="Courier New" w:cs="Courier New"/>
        </w:rPr>
      </w:pPr>
      <w:r>
        <w:rPr>
          <w:rFonts w:ascii="Courier New" w:hAnsi="Courier New" w:cs="Courier New"/>
        </w:rPr>
        <w:t xml:space="preserve">Buscando referencias sobre las que partir para la creación de nuestro SPARQL endpoint se decidió examinar la triple store que estamos usando a lo largo de todo este proyecto para el almacenamiento de información, GraphDB. </w:t>
      </w:r>
    </w:p>
    <w:p w14:paraId="5EFFC922" w14:textId="77777777" w:rsidR="00C46333" w:rsidRDefault="00C46333" w:rsidP="00EF2FAE">
      <w:pPr>
        <w:pStyle w:val="Textosinformato"/>
        <w:spacing w:line="276" w:lineRule="auto"/>
        <w:rPr>
          <w:rFonts w:ascii="Courier New" w:hAnsi="Courier New" w:cs="Courier New"/>
        </w:rPr>
      </w:pPr>
    </w:p>
    <w:p w14:paraId="15D3FF5C" w14:textId="77777777" w:rsidR="005F02DA" w:rsidRDefault="00C46333" w:rsidP="00EF2FAE">
      <w:pPr>
        <w:pStyle w:val="Textosinformato"/>
        <w:spacing w:line="276" w:lineRule="auto"/>
        <w:rPr>
          <w:rFonts w:ascii="Courier New" w:hAnsi="Courier New" w:cs="Courier New"/>
        </w:rPr>
      </w:pPr>
      <w:r>
        <w:rPr>
          <w:rFonts w:ascii="Courier New" w:hAnsi="Courier New" w:cs="Courier New"/>
        </w:rPr>
        <w:t>GraphDB es una base de datos orientada a grafos</w:t>
      </w:r>
      <w:r w:rsidR="005F02DA">
        <w:rPr>
          <w:rFonts w:ascii="Courier New" w:hAnsi="Courier New" w:cs="Courier New"/>
        </w:rPr>
        <w:t>. Ad</w:t>
      </w:r>
      <w:r w:rsidR="002845F9">
        <w:rPr>
          <w:rFonts w:ascii="Courier New" w:hAnsi="Courier New" w:cs="Courier New"/>
        </w:rPr>
        <w:t xml:space="preserve">emás </w:t>
      </w:r>
      <w:r>
        <w:rPr>
          <w:rFonts w:ascii="Courier New" w:hAnsi="Courier New" w:cs="Courier New"/>
        </w:rPr>
        <w:t>de actuar como SPARQL endpoint sobre el que realizar querys</w:t>
      </w:r>
      <w:r w:rsidR="005F02DA">
        <w:rPr>
          <w:rFonts w:ascii="Courier New" w:hAnsi="Courier New" w:cs="Courier New"/>
        </w:rPr>
        <w:t xml:space="preserve"> definidas en SPARQL</w:t>
      </w:r>
      <w:r>
        <w:rPr>
          <w:rFonts w:ascii="Courier New" w:hAnsi="Courier New" w:cs="Courier New"/>
        </w:rPr>
        <w:t xml:space="preserve"> sobre nuestros datos, ofrece una herramienta similar </w:t>
      </w:r>
      <w:r w:rsidR="00022068">
        <w:rPr>
          <w:rFonts w:ascii="Courier New" w:hAnsi="Courier New" w:cs="Courier New"/>
        </w:rPr>
        <w:t>a Open Refine, Onto</w:t>
      </w:r>
      <w:r w:rsidR="002845F9">
        <w:rPr>
          <w:rFonts w:ascii="Courier New" w:hAnsi="Courier New" w:cs="Courier New"/>
        </w:rPr>
        <w:t xml:space="preserve">Refine. </w:t>
      </w:r>
    </w:p>
    <w:p w14:paraId="00F83661" w14:textId="77777777" w:rsidR="005F02DA" w:rsidRDefault="005F02DA" w:rsidP="00EF2FAE">
      <w:pPr>
        <w:pStyle w:val="Textosinformato"/>
        <w:spacing w:line="276" w:lineRule="auto"/>
        <w:rPr>
          <w:rFonts w:ascii="Courier New" w:hAnsi="Courier New" w:cs="Courier New"/>
        </w:rPr>
      </w:pPr>
    </w:p>
    <w:p w14:paraId="4D4AE56E" w14:textId="77777777" w:rsidR="002845F9" w:rsidRDefault="00022068" w:rsidP="00EF2FAE">
      <w:pPr>
        <w:pStyle w:val="Textosinformato"/>
        <w:spacing w:line="276" w:lineRule="auto"/>
        <w:rPr>
          <w:rFonts w:ascii="Courier New" w:hAnsi="Courier New" w:cs="Courier New"/>
        </w:rPr>
      </w:pPr>
      <w:r>
        <w:rPr>
          <w:rFonts w:ascii="Courier New" w:hAnsi="Courier New" w:cs="Courier New"/>
        </w:rPr>
        <w:t>OntoR</w:t>
      </w:r>
      <w:r w:rsidR="002845F9">
        <w:rPr>
          <w:rFonts w:ascii="Courier New" w:hAnsi="Courier New" w:cs="Courier New"/>
        </w:rPr>
        <w:t>efine</w:t>
      </w:r>
      <w:r w:rsidR="00A37E8C">
        <w:rPr>
          <w:rFonts w:ascii="Courier New" w:hAnsi="Courier New" w:cs="Courier New"/>
        </w:rPr>
        <w:t xml:space="preserve"> ofrece de forma similar a </w:t>
      </w:r>
      <w:proofErr w:type="spellStart"/>
      <w:r w:rsidR="00A37E8C">
        <w:rPr>
          <w:rFonts w:ascii="Courier New" w:hAnsi="Courier New" w:cs="Courier New"/>
        </w:rPr>
        <w:t>Open</w:t>
      </w:r>
      <w:r w:rsidR="002845F9">
        <w:rPr>
          <w:rFonts w:ascii="Courier New" w:hAnsi="Courier New" w:cs="Courier New"/>
        </w:rPr>
        <w:t>Refine</w:t>
      </w:r>
      <w:proofErr w:type="spellEnd"/>
      <w:r w:rsidR="002845F9">
        <w:rPr>
          <w:rFonts w:ascii="Courier New" w:hAnsi="Courier New" w:cs="Courier New"/>
        </w:rPr>
        <w:t xml:space="preserve"> la posibilidad de aplicar funciones sobre los datos originales en Grel y mediante una query SPARQL que sigue unas directrices</w:t>
      </w:r>
      <w:r w:rsidR="005F02DA">
        <w:rPr>
          <w:rFonts w:ascii="Courier New" w:hAnsi="Courier New" w:cs="Courier New"/>
        </w:rPr>
        <w:t>,</w:t>
      </w:r>
      <w:r w:rsidR="002845F9">
        <w:rPr>
          <w:rFonts w:ascii="Courier New" w:hAnsi="Courier New" w:cs="Courier New"/>
        </w:rPr>
        <w:t xml:space="preserve"> se genera RDF. Al igual que Open Refine tiene las mismas limitaciones en cuanto a que en el supuesto caso que se quiere convertir un conjunto grande de datasets se tendría que hacer todo de forma manual. </w:t>
      </w:r>
    </w:p>
    <w:p w14:paraId="4D507DA9" w14:textId="77777777" w:rsidR="005F02DA" w:rsidRDefault="005F02DA" w:rsidP="00EF2FAE">
      <w:pPr>
        <w:pStyle w:val="Textosinformato"/>
        <w:spacing w:line="276" w:lineRule="auto"/>
        <w:rPr>
          <w:rFonts w:ascii="Courier New" w:hAnsi="Courier New" w:cs="Courier New"/>
        </w:rPr>
      </w:pPr>
    </w:p>
    <w:p w14:paraId="23F19363" w14:textId="77777777" w:rsidR="005F02DA" w:rsidRDefault="005F02DA" w:rsidP="00EF2FAE">
      <w:pPr>
        <w:pStyle w:val="Textosinformato"/>
        <w:spacing w:line="276" w:lineRule="auto"/>
        <w:rPr>
          <w:rFonts w:ascii="Courier New" w:hAnsi="Courier New" w:cs="Courier New"/>
        </w:rPr>
      </w:pPr>
    </w:p>
    <w:p w14:paraId="05B01263" w14:textId="77777777" w:rsidR="00143059" w:rsidRDefault="00143059" w:rsidP="005F02DA">
      <w:pPr>
        <w:pStyle w:val="EstiloMishelTFG"/>
        <w:numPr>
          <w:ilvl w:val="0"/>
          <w:numId w:val="25"/>
        </w:numPr>
        <w:spacing w:line="276" w:lineRule="auto"/>
        <w:outlineLvl w:val="0"/>
        <w:sectPr w:rsidR="00143059" w:rsidSect="00102DF2">
          <w:pgSz w:w="11906" w:h="16838"/>
          <w:pgMar w:top="1417" w:right="1701" w:bottom="1417" w:left="1701" w:header="708" w:footer="708" w:gutter="0"/>
          <w:cols w:space="708"/>
          <w:titlePg/>
          <w:docGrid w:linePitch="360"/>
        </w:sectPr>
      </w:pPr>
    </w:p>
    <w:p w14:paraId="4EBE1623" w14:textId="77777777" w:rsidR="005F02DA" w:rsidRPr="005F02DA" w:rsidRDefault="00BC6AFF" w:rsidP="005F02DA">
      <w:pPr>
        <w:pStyle w:val="EstiloMishelTFG"/>
        <w:numPr>
          <w:ilvl w:val="0"/>
          <w:numId w:val="25"/>
        </w:numPr>
        <w:spacing w:line="276" w:lineRule="auto"/>
        <w:outlineLvl w:val="0"/>
      </w:pPr>
      <w:bookmarkStart w:id="201" w:name="_Toc500783609"/>
      <w:r>
        <w:lastRenderedPageBreak/>
        <w:t>VERIFICACIÓN Y EVALUACIÓN</w:t>
      </w:r>
      <w:bookmarkEnd w:id="201"/>
    </w:p>
    <w:p w14:paraId="6D642310" w14:textId="77777777"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Al empezar a definir la captura de requisitos y los objetivos del proyecto se planteó como uno de ellos la validación del RDF. </w:t>
      </w:r>
      <w:commentRangeStart w:id="202"/>
      <w:r>
        <w:rPr>
          <w:rFonts w:ascii="Courier New" w:hAnsi="Courier New" w:cs="Courier New"/>
        </w:rPr>
        <w:t>Pero avanzando en la realización de este documento que actúa como memoria del trabajo</w:t>
      </w:r>
      <w:commentRangeEnd w:id="202"/>
      <w:r w:rsidR="00504680">
        <w:rPr>
          <w:rStyle w:val="Refdecomentario"/>
          <w:rFonts w:asciiTheme="minorHAnsi" w:hAnsiTheme="minorHAnsi"/>
        </w:rPr>
        <w:commentReference w:id="202"/>
      </w:r>
      <w:r>
        <w:rPr>
          <w:rFonts w:ascii="Courier New" w:hAnsi="Courier New" w:cs="Courier New"/>
        </w:rPr>
        <w:t xml:space="preserve"> realizado </w:t>
      </w:r>
      <w:commentRangeStart w:id="203"/>
      <w:r w:rsidR="00022068">
        <w:rPr>
          <w:rFonts w:ascii="Courier New" w:hAnsi="Courier New" w:cs="Courier New"/>
        </w:rPr>
        <w:t>surgió</w:t>
      </w:r>
      <w:r>
        <w:rPr>
          <w:rFonts w:ascii="Courier New" w:hAnsi="Courier New" w:cs="Courier New"/>
        </w:rPr>
        <w:t xml:space="preserve"> la duda de si no sería adecuado tomar esta funcionalidad como pruebas simplemente en vez de ser tomado como un objetivo a cumplir</w:t>
      </w:r>
      <w:commentRangeEnd w:id="203"/>
      <w:r w:rsidR="006F4761">
        <w:rPr>
          <w:rStyle w:val="Refdecomentario"/>
          <w:rFonts w:asciiTheme="minorHAnsi" w:hAnsiTheme="minorHAnsi"/>
        </w:rPr>
        <w:commentReference w:id="203"/>
      </w:r>
      <w:r>
        <w:rPr>
          <w:rFonts w:ascii="Courier New" w:hAnsi="Courier New" w:cs="Courier New"/>
        </w:rPr>
        <w:t>.</w:t>
      </w:r>
    </w:p>
    <w:p w14:paraId="35A221A9" w14:textId="77777777" w:rsidR="006B637E" w:rsidRDefault="006B637E" w:rsidP="00EF2FAE">
      <w:pPr>
        <w:pStyle w:val="Textosinformato"/>
        <w:spacing w:line="276" w:lineRule="auto"/>
        <w:rPr>
          <w:rFonts w:ascii="Courier New" w:hAnsi="Courier New" w:cs="Courier New"/>
        </w:rPr>
      </w:pPr>
    </w:p>
    <w:p w14:paraId="27F22C2F" w14:textId="77777777" w:rsidR="006B637E" w:rsidRDefault="006B637E" w:rsidP="00EF2FAE">
      <w:pPr>
        <w:pStyle w:val="Textosinformato"/>
        <w:spacing w:line="276" w:lineRule="auto"/>
        <w:rPr>
          <w:rFonts w:ascii="Courier New" w:hAnsi="Courier New" w:cs="Courier New"/>
        </w:rPr>
      </w:pPr>
      <w:r>
        <w:rPr>
          <w:rFonts w:ascii="Courier New" w:hAnsi="Courier New" w:cs="Courier New"/>
        </w:rPr>
        <w:t xml:space="preserve">El objetivo de la validación de RDF consiste en analizar cada RDF generado para ver si tiene unas características que se consideran necesarias para afirmar que ese RDF es de calidad. Para llevarlo a cabo se construye un documento en </w:t>
      </w:r>
      <w:commentRangeStart w:id="204"/>
      <w:r>
        <w:rPr>
          <w:rFonts w:ascii="Courier New" w:hAnsi="Courier New" w:cs="Courier New"/>
        </w:rPr>
        <w:t>SHACL</w:t>
      </w:r>
      <w:commentRangeEnd w:id="204"/>
      <w:r w:rsidR="006F4761">
        <w:rPr>
          <w:rStyle w:val="Refdecomentario"/>
          <w:rFonts w:asciiTheme="minorHAnsi" w:hAnsiTheme="minorHAnsi"/>
        </w:rPr>
        <w:commentReference w:id="204"/>
      </w:r>
      <w:r>
        <w:rPr>
          <w:rFonts w:ascii="Courier New" w:hAnsi="Courier New" w:cs="Courier New"/>
        </w:rPr>
        <w:t xml:space="preserve">, que es un lenguaje para la validación de RDF contra unas condiciones a definir. </w:t>
      </w:r>
    </w:p>
    <w:p w14:paraId="1095CE1C" w14:textId="77777777" w:rsidR="006B637E" w:rsidRDefault="006B637E" w:rsidP="00EF2FAE">
      <w:pPr>
        <w:pStyle w:val="Textosinformato"/>
        <w:spacing w:line="276" w:lineRule="auto"/>
        <w:rPr>
          <w:rFonts w:ascii="Courier New" w:hAnsi="Courier New" w:cs="Courier New"/>
        </w:rPr>
      </w:pPr>
    </w:p>
    <w:p w14:paraId="5E10C324" w14:textId="77777777" w:rsidR="00261D1F" w:rsidRDefault="006B637E" w:rsidP="00EF2FAE">
      <w:pPr>
        <w:pStyle w:val="Textosinformato"/>
        <w:spacing w:line="276" w:lineRule="auto"/>
        <w:rPr>
          <w:rFonts w:ascii="Courier New" w:hAnsi="Courier New" w:cs="Courier New"/>
        </w:rPr>
      </w:pPr>
      <w:r>
        <w:rPr>
          <w:rFonts w:ascii="Courier New" w:hAnsi="Courier New" w:cs="Courier New"/>
        </w:rPr>
        <w:t xml:space="preserve">Es decir, para cada RDF generado se debía construir un documento en SHACL para ver si este cumplía las condiciones definidas en él. Al final, por la naturaleza </w:t>
      </w:r>
      <w:r w:rsidR="00261D1F">
        <w:rPr>
          <w:rFonts w:ascii="Courier New" w:hAnsi="Courier New" w:cs="Courier New"/>
        </w:rPr>
        <w:t xml:space="preserve">del trabajo </w:t>
      </w:r>
      <w:r>
        <w:rPr>
          <w:rFonts w:ascii="Courier New" w:hAnsi="Courier New" w:cs="Courier New"/>
        </w:rPr>
        <w:t xml:space="preserve">que </w:t>
      </w:r>
      <w:r w:rsidR="00261D1F">
        <w:rPr>
          <w:rFonts w:ascii="Courier New" w:hAnsi="Courier New" w:cs="Courier New"/>
        </w:rPr>
        <w:t xml:space="preserve">conllevaba la definición de los documentos SHACL y su posterior ejecución se mantuvo como funcionalidad. </w:t>
      </w:r>
    </w:p>
    <w:p w14:paraId="441B140B" w14:textId="77777777" w:rsidR="00261D1F" w:rsidRDefault="00261D1F" w:rsidP="00EF2FAE">
      <w:pPr>
        <w:pStyle w:val="Textosinformato"/>
        <w:spacing w:line="276" w:lineRule="auto"/>
        <w:rPr>
          <w:rFonts w:ascii="Courier New" w:hAnsi="Courier New" w:cs="Courier New"/>
        </w:rPr>
      </w:pPr>
    </w:p>
    <w:p w14:paraId="5DDCCD46" w14:textId="77777777" w:rsidR="00261D1F" w:rsidRDefault="00261D1F" w:rsidP="00EF2FAE">
      <w:pPr>
        <w:pStyle w:val="Textosinformato"/>
        <w:spacing w:line="276" w:lineRule="auto"/>
        <w:rPr>
          <w:rFonts w:ascii="Courier New" w:hAnsi="Courier New" w:cs="Courier New"/>
        </w:rPr>
      </w:pPr>
      <w:r>
        <w:rPr>
          <w:rFonts w:ascii="Courier New" w:hAnsi="Courier New" w:cs="Courier New"/>
        </w:rPr>
        <w:t xml:space="preserve">Pese a ello se decidió añadir en esta fase lo concerniente a la explicación de lo que los documentos en SHACL probaban en cada dataset. </w:t>
      </w:r>
    </w:p>
    <w:p w14:paraId="7ABBEA1E" w14:textId="77777777" w:rsidR="00261D1F" w:rsidRDefault="00261D1F" w:rsidP="00EF2FAE">
      <w:pPr>
        <w:pStyle w:val="Textosinformato"/>
        <w:spacing w:line="276" w:lineRule="auto"/>
        <w:rPr>
          <w:rFonts w:ascii="Courier New" w:hAnsi="Courier New" w:cs="Courier New"/>
        </w:rPr>
      </w:pPr>
    </w:p>
    <w:p w14:paraId="16116C20" w14:textId="77777777" w:rsidR="00261D1F" w:rsidRDefault="00261D1F" w:rsidP="00EF2FAE">
      <w:pPr>
        <w:pStyle w:val="Textosinformato"/>
        <w:spacing w:line="276" w:lineRule="auto"/>
        <w:rPr>
          <w:rFonts w:ascii="Courier New" w:hAnsi="Courier New" w:cs="Courier New"/>
        </w:rPr>
      </w:pPr>
      <w:r>
        <w:rPr>
          <w:rFonts w:ascii="Courier New" w:hAnsi="Courier New" w:cs="Courier New"/>
        </w:rPr>
        <w:t>De esta forma en este apartado separaremos diferentes tipos de pruebas correspondientes a cada una de las fases del proyecto.</w:t>
      </w:r>
    </w:p>
    <w:p w14:paraId="356DB867" w14:textId="77777777" w:rsidR="00081FAF" w:rsidRDefault="00081FAF" w:rsidP="009C52F2">
      <w:pPr>
        <w:rPr>
          <w:rFonts w:ascii="Courier New" w:hAnsi="Courier New" w:cs="Courier New"/>
        </w:rPr>
        <w:sectPr w:rsidR="00081FAF" w:rsidSect="00081FAF">
          <w:pgSz w:w="11906" w:h="16838"/>
          <w:pgMar w:top="1418" w:right="1701" w:bottom="1418" w:left="1701" w:header="709" w:footer="709" w:gutter="0"/>
          <w:cols w:space="708"/>
          <w:titlePg/>
          <w:docGrid w:linePitch="360"/>
        </w:sectPr>
      </w:pPr>
    </w:p>
    <w:p w14:paraId="4D482AC6" w14:textId="77777777" w:rsidR="00261D1F" w:rsidRPr="009C52F2" w:rsidRDefault="00261D1F" w:rsidP="009C52F2">
      <w:pPr>
        <w:rPr>
          <w:rFonts w:ascii="Courier New" w:hAnsi="Courier New" w:cs="Courier New"/>
          <w:sz w:val="21"/>
          <w:szCs w:val="21"/>
        </w:rPr>
      </w:pPr>
    </w:p>
    <w:p w14:paraId="649DC239" w14:textId="77777777" w:rsidR="00261D1F" w:rsidRDefault="00261D1F" w:rsidP="00261D1F">
      <w:pPr>
        <w:pStyle w:val="Ttulo1"/>
        <w:numPr>
          <w:ilvl w:val="1"/>
          <w:numId w:val="35"/>
        </w:numPr>
      </w:pPr>
      <w:bookmarkStart w:id="205" w:name="_Toc500783610"/>
      <w:r w:rsidRPr="00261D1F">
        <w:t>Generación de RDF</w:t>
      </w:r>
      <w:bookmarkEnd w:id="205"/>
    </w:p>
    <w:tbl>
      <w:tblPr>
        <w:tblStyle w:val="Cuadrculaclara-nfasis1"/>
        <w:tblW w:w="14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3463"/>
        <w:gridCol w:w="2715"/>
        <w:gridCol w:w="2702"/>
        <w:gridCol w:w="3074"/>
      </w:tblGrid>
      <w:tr w:rsidR="00F2286E" w14:paraId="62E51A8E" w14:textId="77777777" w:rsidTr="00B96BBB">
        <w:trPr>
          <w:cnfStyle w:val="100000000000" w:firstRow="1" w:lastRow="0" w:firstColumn="0" w:lastColumn="0" w:oddVBand="0" w:evenVBand="0" w:oddHBand="0"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bottom w:val="single" w:sz="4" w:space="0" w:color="auto"/>
            </w:tcBorders>
          </w:tcPr>
          <w:p w14:paraId="1330EBD0" w14:textId="77777777" w:rsidR="00F2286E" w:rsidRDefault="00F2286E" w:rsidP="008B3F36">
            <w:pPr>
              <w:jc w:val="center"/>
            </w:pPr>
            <w:r>
              <w:t>Id</w:t>
            </w:r>
          </w:p>
        </w:tc>
        <w:tc>
          <w:tcPr>
            <w:tcW w:w="3463" w:type="dxa"/>
            <w:tcBorders>
              <w:top w:val="single" w:sz="4" w:space="0" w:color="auto"/>
              <w:bottom w:val="single" w:sz="4" w:space="0" w:color="auto"/>
            </w:tcBorders>
          </w:tcPr>
          <w:p w14:paraId="56D33BA4"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14:paraId="00A3DB73"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14:paraId="2926683A"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4" w:type="dxa"/>
            <w:tcBorders>
              <w:top w:val="single" w:sz="4" w:space="0" w:color="auto"/>
              <w:bottom w:val="single" w:sz="4" w:space="0" w:color="auto"/>
            </w:tcBorders>
          </w:tcPr>
          <w:p w14:paraId="41793B4F" w14:textId="77777777" w:rsidR="00F2286E" w:rsidRDefault="00F2286E"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2286E" w14:paraId="03D473E8" w14:textId="77777777" w:rsidTr="00B96BBB">
        <w:trPr>
          <w:cnfStyle w:val="000000100000" w:firstRow="0" w:lastRow="0" w:firstColumn="0" w:lastColumn="0" w:oddVBand="0" w:evenVBand="0" w:oddHBand="1" w:evenHBand="0" w:firstRowFirstColumn="0" w:firstRowLastColumn="0" w:lastRowFirstColumn="0" w:lastRowLastColumn="0"/>
          <w:trHeight w:val="1479"/>
        </w:trPr>
        <w:tc>
          <w:tcPr>
            <w:cnfStyle w:val="001000000000" w:firstRow="0" w:lastRow="0" w:firstColumn="1" w:lastColumn="0" w:oddVBand="0" w:evenVBand="0" w:oddHBand="0" w:evenHBand="0" w:firstRowFirstColumn="0" w:firstRowLastColumn="0" w:lastRowFirstColumn="0" w:lastRowLastColumn="0"/>
            <w:tcW w:w="2379" w:type="dxa"/>
            <w:tcBorders>
              <w:top w:val="single" w:sz="4" w:space="0" w:color="auto"/>
              <w:left w:val="none" w:sz="0" w:space="0" w:color="auto"/>
              <w:bottom w:val="none" w:sz="0" w:space="0" w:color="auto"/>
              <w:right w:val="none" w:sz="0" w:space="0" w:color="auto"/>
            </w:tcBorders>
          </w:tcPr>
          <w:p w14:paraId="0A389B72" w14:textId="77777777" w:rsidR="00F2286E" w:rsidRDefault="00F2286E" w:rsidP="008B3F36">
            <w:pPr>
              <w:jc w:val="center"/>
              <w:rPr>
                <w:rFonts w:ascii="Courier New" w:hAnsi="Courier New" w:cs="Courier New"/>
                <w:sz w:val="21"/>
                <w:szCs w:val="21"/>
              </w:rPr>
            </w:pPr>
            <w:r>
              <w:rPr>
                <w:rFonts w:ascii="Courier New" w:hAnsi="Courier New" w:cs="Courier New"/>
                <w:sz w:val="21"/>
                <w:szCs w:val="21"/>
              </w:rPr>
              <w:t>1</w:t>
            </w:r>
          </w:p>
        </w:tc>
        <w:tc>
          <w:tcPr>
            <w:tcW w:w="3463" w:type="dxa"/>
            <w:tcBorders>
              <w:top w:val="single" w:sz="4" w:space="0" w:color="auto"/>
              <w:left w:val="none" w:sz="0" w:space="0" w:color="auto"/>
              <w:bottom w:val="none" w:sz="0" w:space="0" w:color="auto"/>
              <w:right w:val="none" w:sz="0" w:space="0" w:color="auto"/>
            </w:tcBorders>
          </w:tcPr>
          <w:p w14:paraId="38B0206F" w14:textId="77777777"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Generación de RDF para celdas con valores vacíos</w:t>
            </w:r>
          </w:p>
        </w:tc>
        <w:tc>
          <w:tcPr>
            <w:tcW w:w="2715" w:type="dxa"/>
            <w:tcBorders>
              <w:top w:val="single" w:sz="4" w:space="0" w:color="auto"/>
              <w:left w:val="none" w:sz="0" w:space="0" w:color="auto"/>
              <w:bottom w:val="none" w:sz="0" w:space="0" w:color="auto"/>
              <w:right w:val="none" w:sz="0" w:space="0" w:color="auto"/>
            </w:tcBorders>
          </w:tcPr>
          <w:p w14:paraId="57D908C1" w14:textId="77777777" w:rsidR="00F2286E" w:rsidRPr="003970E0" w:rsidRDefault="008B3F36"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RDF para las celdas que poseen valor</w:t>
            </w:r>
          </w:p>
        </w:tc>
        <w:tc>
          <w:tcPr>
            <w:tcW w:w="2702" w:type="dxa"/>
            <w:tcBorders>
              <w:top w:val="single" w:sz="4" w:space="0" w:color="auto"/>
              <w:left w:val="none" w:sz="0" w:space="0" w:color="auto"/>
              <w:bottom w:val="none" w:sz="0" w:space="0" w:color="auto"/>
              <w:right w:val="none" w:sz="0" w:space="0" w:color="auto"/>
            </w:tcBorders>
          </w:tcPr>
          <w:p w14:paraId="3C31CA6D" w14:textId="77777777" w:rsidR="00F2286E" w:rsidRPr="003970E0"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No se genera RDF para ninguno de los elementos de las columnas que posean valores </w:t>
            </w:r>
            <w:r w:rsidR="00022068">
              <w:rPr>
                <w:rFonts w:ascii="Courier New" w:hAnsi="Courier New" w:cs="Courier New"/>
                <w:sz w:val="21"/>
                <w:szCs w:val="21"/>
              </w:rPr>
              <w:t>vacíos</w:t>
            </w:r>
          </w:p>
        </w:tc>
        <w:tc>
          <w:tcPr>
            <w:tcW w:w="3074" w:type="dxa"/>
            <w:tcBorders>
              <w:top w:val="single" w:sz="4" w:space="0" w:color="auto"/>
              <w:left w:val="none" w:sz="0" w:space="0" w:color="auto"/>
              <w:bottom w:val="none" w:sz="0" w:space="0" w:color="auto"/>
              <w:right w:val="none" w:sz="0" w:space="0" w:color="auto"/>
            </w:tcBorders>
          </w:tcPr>
          <w:p w14:paraId="5D2F8A2B" w14:textId="77777777" w:rsidR="00F2286E" w:rsidRDefault="00FB2547"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FF0000"/>
                <w:sz w:val="21"/>
                <w:szCs w:val="21"/>
              </w:rPr>
              <w:t>ERROR*</w:t>
            </w:r>
          </w:p>
        </w:tc>
      </w:tr>
    </w:tbl>
    <w:p w14:paraId="086F4E6C" w14:textId="77777777" w:rsidR="00FB2547" w:rsidRPr="00081FAF" w:rsidRDefault="00081FAF" w:rsidP="00081FAF">
      <w:pPr>
        <w:pStyle w:val="Epgrafe"/>
        <w:jc w:val="center"/>
        <w:rPr>
          <w:color w:val="auto"/>
        </w:rPr>
      </w:pPr>
      <w:bookmarkStart w:id="206" w:name="_Toc50078316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17</w:t>
      </w:r>
      <w:r w:rsidRPr="00081FAF">
        <w:rPr>
          <w:color w:val="auto"/>
        </w:rPr>
        <w:fldChar w:fldCharType="end"/>
      </w:r>
      <w:r w:rsidRPr="00081FAF">
        <w:rPr>
          <w:color w:val="auto"/>
        </w:rPr>
        <w:t>: Pruebas en la generación de RDF</w:t>
      </w:r>
      <w:bookmarkEnd w:id="206"/>
    </w:p>
    <w:p w14:paraId="31202F1F" w14:textId="77777777" w:rsidR="00F2286E" w:rsidRPr="00FB2547" w:rsidRDefault="00FB2547" w:rsidP="00F2286E">
      <w:pPr>
        <w:rPr>
          <w:rFonts w:ascii="Courier New" w:hAnsi="Courier New" w:cs="Courier New"/>
          <w:sz w:val="21"/>
          <w:szCs w:val="21"/>
        </w:rPr>
      </w:pPr>
      <w:r w:rsidRPr="00FB2547">
        <w:rPr>
          <w:rFonts w:ascii="Courier New" w:hAnsi="Courier New" w:cs="Courier New"/>
          <w:sz w:val="21"/>
          <w:szCs w:val="21"/>
        </w:rPr>
        <w:t>*Fallo en el identificador 1</w:t>
      </w:r>
      <w:r>
        <w:rPr>
          <w:rFonts w:ascii="Courier New" w:hAnsi="Courier New" w:cs="Courier New"/>
          <w:sz w:val="21"/>
          <w:szCs w:val="21"/>
        </w:rPr>
        <w:t>: El error se corrigió eliminando los valores vacíos del dataset antes de la generación de RDF.</w:t>
      </w:r>
    </w:p>
    <w:p w14:paraId="3ABC8058" w14:textId="77777777" w:rsidR="00F2286E" w:rsidRDefault="00261D1F" w:rsidP="00F2286E">
      <w:pPr>
        <w:pStyle w:val="Ttulo1"/>
        <w:numPr>
          <w:ilvl w:val="1"/>
          <w:numId w:val="35"/>
        </w:numPr>
      </w:pPr>
      <w:bookmarkStart w:id="207" w:name="_Toc500783611"/>
      <w:r>
        <w:t>Testeo calidad RDF generado</w:t>
      </w:r>
      <w:bookmarkEnd w:id="207"/>
    </w:p>
    <w:p w14:paraId="6C947FC4" w14:textId="77777777" w:rsidR="009C52F2" w:rsidRDefault="00261D1F" w:rsidP="009C52F2">
      <w:pPr>
        <w:pStyle w:val="Ttulo2"/>
        <w:numPr>
          <w:ilvl w:val="2"/>
          <w:numId w:val="35"/>
        </w:numPr>
      </w:pPr>
      <w:bookmarkStart w:id="208" w:name="_Toc500783612"/>
      <w:r>
        <w:t>Testeo calidad RDF correspondiente a la calidad del aire</w:t>
      </w:r>
      <w:bookmarkEnd w:id="208"/>
    </w:p>
    <w:p w14:paraId="17F66D34" w14:textId="77777777" w:rsidR="00FB2547" w:rsidRPr="00067392" w:rsidRDefault="00FB2547" w:rsidP="00FB2547">
      <w:pPr>
        <w:pStyle w:val="Ttulo3"/>
        <w:numPr>
          <w:ilvl w:val="3"/>
          <w:numId w:val="35"/>
        </w:numPr>
        <w:rPr>
          <w:color w:val="auto"/>
        </w:rPr>
      </w:pPr>
      <w:bookmarkStart w:id="209" w:name="_Toc500783613"/>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209"/>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14:paraId="5CF1D8B0" w14:textId="77777777" w:rsidTr="00B96BBB">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14:paraId="63C8260D" w14:textId="77777777" w:rsidR="00FB2547" w:rsidRDefault="00FB2547" w:rsidP="002B0285">
            <w:pPr>
              <w:jc w:val="center"/>
            </w:pPr>
            <w:r>
              <w:t>Id</w:t>
            </w:r>
          </w:p>
        </w:tc>
        <w:tc>
          <w:tcPr>
            <w:tcW w:w="3395" w:type="dxa"/>
            <w:tcBorders>
              <w:top w:val="single" w:sz="4" w:space="0" w:color="auto"/>
              <w:bottom w:val="single" w:sz="4" w:space="0" w:color="auto"/>
            </w:tcBorders>
          </w:tcPr>
          <w:p w14:paraId="1068A97A"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14:paraId="1A3A5E40"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14:paraId="4C3E882E"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14:paraId="15FB18C4"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14:paraId="7EF1FA02" w14:textId="77777777" w:rsidTr="00B96BBB">
        <w:trPr>
          <w:cnfStyle w:val="000000100000" w:firstRow="0" w:lastRow="0" w:firstColumn="0" w:lastColumn="0" w:oddVBand="0" w:evenVBand="0" w:oddHBand="1" w:evenHBand="0" w:firstRowFirstColumn="0" w:firstRowLastColumn="0" w:lastRowFirstColumn="0" w:lastRowLastColumn="0"/>
          <w:trHeight w:val="910"/>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14:paraId="4512CEB3" w14:textId="77777777" w:rsidR="00FB2547" w:rsidRDefault="00FB2547"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14:paraId="7D907F0B" w14:textId="77777777" w:rsidR="00FB2547" w:rsidRPr="003970E0" w:rsidRDefault="00FB2547" w:rsidP="00FB2547">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661" w:type="dxa"/>
            <w:tcBorders>
              <w:top w:val="single" w:sz="4" w:space="0" w:color="auto"/>
              <w:left w:val="none" w:sz="0" w:space="0" w:color="auto"/>
              <w:bottom w:val="none" w:sz="0" w:space="0" w:color="auto"/>
              <w:right w:val="none" w:sz="0" w:space="0" w:color="auto"/>
            </w:tcBorders>
          </w:tcPr>
          <w:p w14:paraId="2B66B6EB"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48" w:type="dxa"/>
            <w:tcBorders>
              <w:top w:val="single" w:sz="4" w:space="0" w:color="auto"/>
              <w:left w:val="none" w:sz="0" w:space="0" w:color="auto"/>
              <w:bottom w:val="none" w:sz="0" w:space="0" w:color="auto"/>
              <w:right w:val="none" w:sz="0" w:space="0" w:color="auto"/>
            </w:tcBorders>
          </w:tcPr>
          <w:p w14:paraId="1E841AD5" w14:textId="77777777" w:rsidR="00FB2547" w:rsidRPr="003970E0"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14:paraId="4D061F77" w14:textId="77777777"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14:paraId="3813DC60" w14:textId="77777777" w:rsidTr="00B96BBB">
        <w:trPr>
          <w:cnfStyle w:val="000000010000" w:firstRow="0" w:lastRow="0" w:firstColumn="0" w:lastColumn="0" w:oddVBand="0" w:evenVBand="0" w:oddHBand="0" w:evenHBand="1"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24112081" w14:textId="77777777" w:rsidR="00FB2547" w:rsidRPr="0075578F" w:rsidRDefault="00FB2547"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14:paraId="4018BF6B"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661" w:type="dxa"/>
            <w:tcBorders>
              <w:top w:val="none" w:sz="0" w:space="0" w:color="auto"/>
              <w:left w:val="none" w:sz="0" w:space="0" w:color="auto"/>
              <w:bottom w:val="none" w:sz="0" w:space="0" w:color="auto"/>
              <w:right w:val="none" w:sz="0" w:space="0" w:color="auto"/>
            </w:tcBorders>
          </w:tcPr>
          <w:p w14:paraId="10743B73" w14:textId="77777777" w:rsidR="00FB2547" w:rsidRPr="0075578F" w:rsidRDefault="00795944"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geo localización</w:t>
            </w:r>
          </w:p>
        </w:tc>
        <w:tc>
          <w:tcPr>
            <w:tcW w:w="2648" w:type="dxa"/>
            <w:tcBorders>
              <w:top w:val="none" w:sz="0" w:space="0" w:color="auto"/>
              <w:left w:val="none" w:sz="0" w:space="0" w:color="auto"/>
              <w:bottom w:val="none" w:sz="0" w:space="0" w:color="auto"/>
              <w:right w:val="none" w:sz="0" w:space="0" w:color="auto"/>
            </w:tcBorders>
          </w:tcPr>
          <w:p w14:paraId="56195A81"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25B1FBC1" w14:textId="77777777" w:rsidR="00FB2547" w:rsidRPr="0075578F" w:rsidRDefault="00FB2547"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B2547" w:rsidRPr="0075578F" w14:paraId="6046519D" w14:textId="77777777" w:rsidTr="00B96BBB">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CFA30BB" w14:textId="77777777" w:rsidR="00FB2547" w:rsidRPr="0075578F" w:rsidRDefault="00FB2547" w:rsidP="002B0285">
            <w:pPr>
              <w:spacing w:after="200" w:line="276" w:lineRule="auto"/>
              <w:jc w:val="center"/>
              <w:rPr>
                <w:rFonts w:ascii="Courier New" w:hAnsi="Courier New" w:cs="Courier New"/>
                <w:sz w:val="21"/>
                <w:szCs w:val="21"/>
              </w:rPr>
            </w:pPr>
            <w:r>
              <w:rPr>
                <w:rFonts w:ascii="Courier New" w:hAnsi="Courier New" w:cs="Courier New"/>
                <w:sz w:val="21"/>
                <w:szCs w:val="21"/>
              </w:rPr>
              <w:lastRenderedPageBreak/>
              <w:t>3</w:t>
            </w:r>
          </w:p>
        </w:tc>
        <w:tc>
          <w:tcPr>
            <w:tcW w:w="3395" w:type="dxa"/>
            <w:tcBorders>
              <w:top w:val="none" w:sz="0" w:space="0" w:color="auto"/>
              <w:left w:val="none" w:sz="0" w:space="0" w:color="auto"/>
              <w:bottom w:val="none" w:sz="0" w:space="0" w:color="auto"/>
              <w:right w:val="none" w:sz="0" w:space="0" w:color="auto"/>
            </w:tcBorders>
          </w:tcPr>
          <w:p w14:paraId="552C5850" w14:textId="77777777" w:rsidR="00FB2547" w:rsidRPr="0075578F" w:rsidRDefault="00FB2547"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debería </w:t>
            </w:r>
            <w:r w:rsidR="00795944">
              <w:rPr>
                <w:rFonts w:ascii="Courier New" w:hAnsi="Courier New" w:cs="Courier New"/>
                <w:sz w:val="21"/>
                <w:szCs w:val="21"/>
              </w:rPr>
              <w:t>tener asociada diferentes mediciones</w:t>
            </w:r>
          </w:p>
        </w:tc>
        <w:tc>
          <w:tcPr>
            <w:tcW w:w="2661" w:type="dxa"/>
            <w:tcBorders>
              <w:top w:val="none" w:sz="0" w:space="0" w:color="auto"/>
              <w:left w:val="none" w:sz="0" w:space="0" w:color="auto"/>
              <w:bottom w:val="none" w:sz="0" w:space="0" w:color="auto"/>
              <w:right w:val="none" w:sz="0" w:space="0" w:color="auto"/>
            </w:tcBorders>
          </w:tcPr>
          <w:p w14:paraId="2144E1EF" w14:textId="77777777" w:rsidR="00FB2547" w:rsidRPr="0075578F" w:rsidRDefault="00795944" w:rsidP="0079594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48" w:type="dxa"/>
            <w:tcBorders>
              <w:top w:val="none" w:sz="0" w:space="0" w:color="auto"/>
              <w:left w:val="none" w:sz="0" w:space="0" w:color="auto"/>
              <w:bottom w:val="none" w:sz="0" w:space="0" w:color="auto"/>
              <w:right w:val="none" w:sz="0" w:space="0" w:color="auto"/>
            </w:tcBorders>
          </w:tcPr>
          <w:p w14:paraId="6A9C64BD" w14:textId="77777777"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0CD19B7A" w14:textId="77777777" w:rsidR="00FB2547" w:rsidRPr="0075578F" w:rsidRDefault="00FB2547"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04B5DA04" w14:textId="77777777" w:rsidR="00852918" w:rsidRPr="00081FAF" w:rsidRDefault="00081FAF" w:rsidP="00081FAF">
      <w:pPr>
        <w:pStyle w:val="Epgrafe"/>
        <w:jc w:val="center"/>
        <w:rPr>
          <w:color w:val="auto"/>
        </w:rPr>
      </w:pPr>
      <w:bookmarkStart w:id="210" w:name="_Toc500783161"/>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18</w:t>
      </w:r>
      <w:r w:rsidRPr="00081FAF">
        <w:rPr>
          <w:color w:val="auto"/>
        </w:rPr>
        <w:fldChar w:fldCharType="end"/>
      </w:r>
      <w:r w:rsidRPr="00081FAF">
        <w:rPr>
          <w:color w:val="auto"/>
        </w:rPr>
        <w:t>: Pruebas en el testeo de la calidad del aire respecto a las observaciones</w:t>
      </w:r>
      <w:bookmarkEnd w:id="210"/>
    </w:p>
    <w:p w14:paraId="4F798718" w14:textId="77777777" w:rsidR="00FB2547" w:rsidRDefault="00FB2547" w:rsidP="00FB2547"/>
    <w:p w14:paraId="0440940A" w14:textId="77777777" w:rsidR="00FB2547" w:rsidRPr="00067392" w:rsidRDefault="00795944" w:rsidP="009C52F2">
      <w:pPr>
        <w:pStyle w:val="Ttulo3"/>
        <w:numPr>
          <w:ilvl w:val="3"/>
          <w:numId w:val="35"/>
        </w:numPr>
        <w:rPr>
          <w:color w:val="auto"/>
        </w:rPr>
      </w:pPr>
      <w:bookmarkStart w:id="211" w:name="_Toc500783614"/>
      <w:r w:rsidRPr="00067392">
        <w:rPr>
          <w:color w:val="auto"/>
        </w:rPr>
        <w:t>Respecto a las mediciones con resultados de valores numéricos</w:t>
      </w:r>
      <w:bookmarkEnd w:id="211"/>
    </w:p>
    <w:tbl>
      <w:tblPr>
        <w:tblStyle w:val="Cuadrculaclara-nfasis1"/>
        <w:tblW w:w="140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1"/>
        <w:gridCol w:w="3395"/>
        <w:gridCol w:w="2661"/>
        <w:gridCol w:w="2648"/>
        <w:gridCol w:w="3012"/>
      </w:tblGrid>
      <w:tr w:rsidR="00FB2547" w14:paraId="67BFA98C" w14:textId="77777777" w:rsidTr="00B96BBB">
        <w:trPr>
          <w:cnfStyle w:val="100000000000" w:firstRow="1" w:lastRow="0" w:firstColumn="0" w:lastColumn="0" w:oddVBand="0" w:evenVBand="0" w:oddHBand="0"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bottom w:val="single" w:sz="4" w:space="0" w:color="auto"/>
            </w:tcBorders>
          </w:tcPr>
          <w:p w14:paraId="3C7C01D3" w14:textId="77777777" w:rsidR="00FB2547" w:rsidRDefault="00FB2547" w:rsidP="002B0285">
            <w:pPr>
              <w:jc w:val="center"/>
            </w:pPr>
            <w:r>
              <w:t>Id</w:t>
            </w:r>
          </w:p>
        </w:tc>
        <w:tc>
          <w:tcPr>
            <w:tcW w:w="3395" w:type="dxa"/>
            <w:tcBorders>
              <w:top w:val="single" w:sz="4" w:space="0" w:color="auto"/>
              <w:bottom w:val="single" w:sz="4" w:space="0" w:color="auto"/>
            </w:tcBorders>
          </w:tcPr>
          <w:p w14:paraId="7C5ECC59"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61" w:type="dxa"/>
            <w:tcBorders>
              <w:top w:val="single" w:sz="4" w:space="0" w:color="auto"/>
              <w:bottom w:val="single" w:sz="4" w:space="0" w:color="auto"/>
            </w:tcBorders>
          </w:tcPr>
          <w:p w14:paraId="5BD26439"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48" w:type="dxa"/>
            <w:tcBorders>
              <w:top w:val="single" w:sz="4" w:space="0" w:color="auto"/>
              <w:bottom w:val="single" w:sz="4" w:space="0" w:color="auto"/>
            </w:tcBorders>
          </w:tcPr>
          <w:p w14:paraId="315BBC25"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12" w:type="dxa"/>
            <w:tcBorders>
              <w:top w:val="single" w:sz="4" w:space="0" w:color="auto"/>
              <w:bottom w:val="single" w:sz="4" w:space="0" w:color="auto"/>
            </w:tcBorders>
          </w:tcPr>
          <w:p w14:paraId="274D9E53" w14:textId="77777777" w:rsidR="00FB2547" w:rsidRDefault="00FB2547"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B2547" w:rsidRPr="0075578F" w14:paraId="0A89EAA4" w14:textId="77777777" w:rsidTr="00B96BBB">
        <w:trPr>
          <w:cnfStyle w:val="000000100000" w:firstRow="0" w:lastRow="0" w:firstColumn="0" w:lastColumn="0" w:oddVBand="0" w:evenVBand="0" w:oddHBand="1" w:evenHBand="0" w:firstRowFirstColumn="0" w:firstRowLastColumn="0" w:lastRowFirstColumn="0" w:lastRowLastColumn="0"/>
          <w:trHeight w:val="1024"/>
        </w:trPr>
        <w:tc>
          <w:tcPr>
            <w:cnfStyle w:val="001000000000" w:firstRow="0" w:lastRow="0" w:firstColumn="1" w:lastColumn="0" w:oddVBand="0" w:evenVBand="0" w:oddHBand="0" w:evenHBand="0" w:firstRowFirstColumn="0" w:firstRowLastColumn="0" w:lastRowFirstColumn="0" w:lastRowLastColumn="0"/>
            <w:tcW w:w="2331" w:type="dxa"/>
            <w:tcBorders>
              <w:top w:val="single" w:sz="4" w:space="0" w:color="auto"/>
              <w:left w:val="none" w:sz="0" w:space="0" w:color="auto"/>
              <w:bottom w:val="none" w:sz="0" w:space="0" w:color="auto"/>
              <w:right w:val="none" w:sz="0" w:space="0" w:color="auto"/>
            </w:tcBorders>
          </w:tcPr>
          <w:p w14:paraId="3ED84011" w14:textId="77777777" w:rsidR="00FB2547" w:rsidRDefault="00795944" w:rsidP="002B0285">
            <w:pPr>
              <w:jc w:val="center"/>
              <w:rPr>
                <w:rFonts w:ascii="Courier New" w:hAnsi="Courier New" w:cs="Courier New"/>
                <w:sz w:val="21"/>
                <w:szCs w:val="21"/>
              </w:rPr>
            </w:pPr>
            <w:r>
              <w:rPr>
                <w:rFonts w:ascii="Courier New" w:hAnsi="Courier New" w:cs="Courier New"/>
                <w:sz w:val="21"/>
                <w:szCs w:val="21"/>
              </w:rPr>
              <w:t>1</w:t>
            </w:r>
          </w:p>
        </w:tc>
        <w:tc>
          <w:tcPr>
            <w:tcW w:w="3395" w:type="dxa"/>
            <w:tcBorders>
              <w:top w:val="single" w:sz="4" w:space="0" w:color="auto"/>
              <w:left w:val="none" w:sz="0" w:space="0" w:color="auto"/>
              <w:bottom w:val="none" w:sz="0" w:space="0" w:color="auto"/>
              <w:right w:val="none" w:sz="0" w:space="0" w:color="auto"/>
            </w:tcBorders>
          </w:tcPr>
          <w:p w14:paraId="091EAEB6" w14:textId="77777777" w:rsidR="00FB2547" w:rsidRDefault="00FB2547"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61" w:type="dxa"/>
            <w:tcBorders>
              <w:top w:val="single" w:sz="4" w:space="0" w:color="auto"/>
              <w:left w:val="none" w:sz="0" w:space="0" w:color="auto"/>
              <w:bottom w:val="none" w:sz="0" w:space="0" w:color="auto"/>
              <w:right w:val="none" w:sz="0" w:space="0" w:color="auto"/>
            </w:tcBorders>
          </w:tcPr>
          <w:p w14:paraId="79212A1F"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48" w:type="dxa"/>
            <w:tcBorders>
              <w:top w:val="single" w:sz="4" w:space="0" w:color="auto"/>
              <w:left w:val="none" w:sz="0" w:space="0" w:color="auto"/>
              <w:bottom w:val="none" w:sz="0" w:space="0" w:color="auto"/>
              <w:right w:val="none" w:sz="0" w:space="0" w:color="auto"/>
            </w:tcBorders>
          </w:tcPr>
          <w:p w14:paraId="0859D556" w14:textId="77777777" w:rsidR="00FB2547"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single" w:sz="4" w:space="0" w:color="auto"/>
              <w:left w:val="none" w:sz="0" w:space="0" w:color="auto"/>
              <w:bottom w:val="none" w:sz="0" w:space="0" w:color="auto"/>
              <w:right w:val="none" w:sz="0" w:space="0" w:color="auto"/>
            </w:tcBorders>
          </w:tcPr>
          <w:p w14:paraId="7959F145" w14:textId="77777777" w:rsidR="00FB2547"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2E7F301D" w14:textId="77777777" w:rsidTr="00B96BBB">
        <w:trPr>
          <w:cnfStyle w:val="000000010000" w:firstRow="0" w:lastRow="0" w:firstColumn="0" w:lastColumn="0" w:oddVBand="0" w:evenVBand="0" w:oddHBand="0" w:evenHBand="1"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7FB51BE"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95" w:type="dxa"/>
            <w:tcBorders>
              <w:top w:val="none" w:sz="0" w:space="0" w:color="auto"/>
              <w:left w:val="none" w:sz="0" w:space="0" w:color="auto"/>
              <w:bottom w:val="none" w:sz="0" w:space="0" w:color="auto"/>
              <w:right w:val="none" w:sz="0" w:space="0" w:color="auto"/>
            </w:tcBorders>
          </w:tcPr>
          <w:p w14:paraId="2F7BE0C2"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61" w:type="dxa"/>
            <w:tcBorders>
              <w:top w:val="none" w:sz="0" w:space="0" w:color="auto"/>
              <w:left w:val="none" w:sz="0" w:space="0" w:color="auto"/>
              <w:bottom w:val="none" w:sz="0" w:space="0" w:color="auto"/>
              <w:right w:val="none" w:sz="0" w:space="0" w:color="auto"/>
            </w:tcBorders>
          </w:tcPr>
          <w:p w14:paraId="3E6A3A2F" w14:textId="77777777" w:rsidR="00795944" w:rsidRDefault="00795944" w:rsidP="00795944">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48" w:type="dxa"/>
            <w:tcBorders>
              <w:top w:val="none" w:sz="0" w:space="0" w:color="auto"/>
              <w:left w:val="none" w:sz="0" w:space="0" w:color="auto"/>
              <w:bottom w:val="none" w:sz="0" w:space="0" w:color="auto"/>
              <w:right w:val="none" w:sz="0" w:space="0" w:color="auto"/>
            </w:tcBorders>
          </w:tcPr>
          <w:p w14:paraId="0C46F066"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18812BEF"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6CCF24FE" w14:textId="77777777" w:rsidTr="00B96BBB">
        <w:trPr>
          <w:cnfStyle w:val="000000100000" w:firstRow="0" w:lastRow="0" w:firstColumn="0" w:lastColumn="0" w:oddVBand="0" w:evenVBand="0" w:oddHBand="1" w:evenHBand="0" w:firstRowFirstColumn="0" w:firstRowLastColumn="0" w:lastRowFirstColumn="0" w:lastRowLastColumn="0"/>
          <w:trHeight w:val="1278"/>
        </w:trPr>
        <w:tc>
          <w:tcPr>
            <w:cnfStyle w:val="001000000000" w:firstRow="0" w:lastRow="0" w:firstColumn="1" w:lastColumn="0" w:oddVBand="0" w:evenVBand="0" w:oddHBand="0" w:evenHBand="0" w:firstRowFirstColumn="0" w:firstRowLastColumn="0" w:lastRowFirstColumn="0" w:lastRowLastColumn="0"/>
            <w:tcW w:w="2331" w:type="dxa"/>
            <w:tcBorders>
              <w:top w:val="none" w:sz="0" w:space="0" w:color="auto"/>
              <w:left w:val="none" w:sz="0" w:space="0" w:color="auto"/>
              <w:bottom w:val="none" w:sz="0" w:space="0" w:color="auto"/>
              <w:right w:val="none" w:sz="0" w:space="0" w:color="auto"/>
            </w:tcBorders>
          </w:tcPr>
          <w:p w14:paraId="60659C87"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3</w:t>
            </w:r>
          </w:p>
        </w:tc>
        <w:tc>
          <w:tcPr>
            <w:tcW w:w="3395" w:type="dxa"/>
            <w:tcBorders>
              <w:top w:val="none" w:sz="0" w:space="0" w:color="auto"/>
              <w:left w:val="none" w:sz="0" w:space="0" w:color="auto"/>
              <w:bottom w:val="none" w:sz="0" w:space="0" w:color="auto"/>
              <w:right w:val="none" w:sz="0" w:space="0" w:color="auto"/>
            </w:tcBorders>
          </w:tcPr>
          <w:p w14:paraId="3532D8A3"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661" w:type="dxa"/>
            <w:tcBorders>
              <w:top w:val="none" w:sz="0" w:space="0" w:color="auto"/>
              <w:left w:val="none" w:sz="0" w:space="0" w:color="auto"/>
              <w:bottom w:val="none" w:sz="0" w:space="0" w:color="auto"/>
              <w:right w:val="none" w:sz="0" w:space="0" w:color="auto"/>
            </w:tcBorders>
          </w:tcPr>
          <w:p w14:paraId="7AADA6C6" w14:textId="77777777" w:rsidR="00795944" w:rsidRDefault="00795944" w:rsidP="00795944">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48" w:type="dxa"/>
            <w:tcBorders>
              <w:top w:val="none" w:sz="0" w:space="0" w:color="auto"/>
              <w:left w:val="none" w:sz="0" w:space="0" w:color="auto"/>
              <w:bottom w:val="none" w:sz="0" w:space="0" w:color="auto"/>
              <w:right w:val="none" w:sz="0" w:space="0" w:color="auto"/>
            </w:tcBorders>
          </w:tcPr>
          <w:p w14:paraId="72E3F7A8"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12" w:type="dxa"/>
            <w:tcBorders>
              <w:top w:val="none" w:sz="0" w:space="0" w:color="auto"/>
              <w:left w:val="none" w:sz="0" w:space="0" w:color="auto"/>
              <w:bottom w:val="none" w:sz="0" w:space="0" w:color="auto"/>
              <w:right w:val="none" w:sz="0" w:space="0" w:color="auto"/>
            </w:tcBorders>
          </w:tcPr>
          <w:p w14:paraId="2EA0E071"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61CB0B39" w14:textId="77777777" w:rsidR="00852918" w:rsidRPr="00081FAF" w:rsidRDefault="00081FAF" w:rsidP="00081FAF">
      <w:pPr>
        <w:pStyle w:val="Epgrafe"/>
        <w:jc w:val="center"/>
        <w:rPr>
          <w:color w:val="auto"/>
        </w:rPr>
      </w:pPr>
      <w:bookmarkStart w:id="212" w:name="_Toc500783162"/>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19</w:t>
      </w:r>
      <w:r w:rsidRPr="00081FAF">
        <w:rPr>
          <w:color w:val="auto"/>
        </w:rPr>
        <w:fldChar w:fldCharType="end"/>
      </w:r>
      <w:r w:rsidRPr="00081FAF">
        <w:rPr>
          <w:color w:val="auto"/>
        </w:rPr>
        <w:t>: Pruebas en el testeo del RDF correspondiente a la calidad del aire respecto a las mediciones con resultados numéricos</w:t>
      </w:r>
      <w:bookmarkEnd w:id="212"/>
    </w:p>
    <w:p w14:paraId="457A79BA" w14:textId="77777777" w:rsidR="00FB2547" w:rsidRPr="00FB2547" w:rsidRDefault="00FB2547" w:rsidP="00FB2547"/>
    <w:p w14:paraId="069C9D41" w14:textId="77777777" w:rsidR="00795944" w:rsidRPr="00067392" w:rsidRDefault="00795944" w:rsidP="009C52F2">
      <w:pPr>
        <w:pStyle w:val="Ttulo3"/>
        <w:numPr>
          <w:ilvl w:val="3"/>
          <w:numId w:val="35"/>
        </w:numPr>
        <w:rPr>
          <w:color w:val="auto"/>
        </w:rPr>
      </w:pPr>
      <w:bookmarkStart w:id="213" w:name="_Toc500783615"/>
      <w:r w:rsidRPr="00067392">
        <w:rPr>
          <w:color w:val="auto"/>
        </w:rPr>
        <w:t>Respecto a las mediciones con resultados con valores literales</w:t>
      </w:r>
      <w:bookmarkEnd w:id="213"/>
    </w:p>
    <w:tbl>
      <w:tblPr>
        <w:tblStyle w:val="Cuadrculaclara-nfasis1"/>
        <w:tblW w:w="13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7"/>
        <w:gridCol w:w="3374"/>
        <w:gridCol w:w="2645"/>
        <w:gridCol w:w="2632"/>
        <w:gridCol w:w="2994"/>
      </w:tblGrid>
      <w:tr w:rsidR="00795944" w14:paraId="4DD27D34" w14:textId="77777777" w:rsidTr="00B96BBB">
        <w:trPr>
          <w:cnfStyle w:val="100000000000" w:firstRow="1" w:lastRow="0" w:firstColumn="0" w:lastColumn="0" w:oddVBand="0" w:evenVBand="0" w:oddHBand="0"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bottom w:val="single" w:sz="4" w:space="0" w:color="auto"/>
            </w:tcBorders>
          </w:tcPr>
          <w:p w14:paraId="4149816F" w14:textId="77777777" w:rsidR="00795944" w:rsidRDefault="00795944" w:rsidP="002B0285">
            <w:pPr>
              <w:jc w:val="center"/>
            </w:pPr>
            <w:r>
              <w:t>Id</w:t>
            </w:r>
          </w:p>
        </w:tc>
        <w:tc>
          <w:tcPr>
            <w:tcW w:w="3374" w:type="dxa"/>
            <w:tcBorders>
              <w:top w:val="single" w:sz="4" w:space="0" w:color="auto"/>
              <w:bottom w:val="single" w:sz="4" w:space="0" w:color="auto"/>
            </w:tcBorders>
          </w:tcPr>
          <w:p w14:paraId="3BF7495B"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45" w:type="dxa"/>
            <w:tcBorders>
              <w:top w:val="single" w:sz="4" w:space="0" w:color="auto"/>
              <w:bottom w:val="single" w:sz="4" w:space="0" w:color="auto"/>
            </w:tcBorders>
          </w:tcPr>
          <w:p w14:paraId="18C5ED38"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32" w:type="dxa"/>
            <w:tcBorders>
              <w:top w:val="single" w:sz="4" w:space="0" w:color="auto"/>
              <w:bottom w:val="single" w:sz="4" w:space="0" w:color="auto"/>
            </w:tcBorders>
          </w:tcPr>
          <w:p w14:paraId="7C2A49EB"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994" w:type="dxa"/>
            <w:tcBorders>
              <w:top w:val="single" w:sz="4" w:space="0" w:color="auto"/>
              <w:bottom w:val="single" w:sz="4" w:space="0" w:color="auto"/>
            </w:tcBorders>
          </w:tcPr>
          <w:p w14:paraId="7D62AEA2" w14:textId="77777777" w:rsidR="00795944" w:rsidRDefault="00795944"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95944" w:rsidRPr="0075578F" w14:paraId="29D82192" w14:textId="77777777"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17" w:type="dxa"/>
            <w:tcBorders>
              <w:top w:val="single" w:sz="4" w:space="0" w:color="auto"/>
              <w:left w:val="none" w:sz="0" w:space="0" w:color="auto"/>
              <w:bottom w:val="none" w:sz="0" w:space="0" w:color="auto"/>
              <w:right w:val="none" w:sz="0" w:space="0" w:color="auto"/>
            </w:tcBorders>
          </w:tcPr>
          <w:p w14:paraId="1F1A1394"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lastRenderedPageBreak/>
              <w:t>1</w:t>
            </w:r>
          </w:p>
        </w:tc>
        <w:tc>
          <w:tcPr>
            <w:tcW w:w="3374" w:type="dxa"/>
            <w:tcBorders>
              <w:top w:val="single" w:sz="4" w:space="0" w:color="auto"/>
              <w:left w:val="none" w:sz="0" w:space="0" w:color="auto"/>
              <w:bottom w:val="none" w:sz="0" w:space="0" w:color="auto"/>
              <w:right w:val="none" w:sz="0" w:space="0" w:color="auto"/>
            </w:tcBorders>
          </w:tcPr>
          <w:p w14:paraId="466DC685"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645" w:type="dxa"/>
            <w:tcBorders>
              <w:top w:val="single" w:sz="4" w:space="0" w:color="auto"/>
              <w:left w:val="none" w:sz="0" w:space="0" w:color="auto"/>
              <w:bottom w:val="none" w:sz="0" w:space="0" w:color="auto"/>
              <w:right w:val="none" w:sz="0" w:space="0" w:color="auto"/>
            </w:tcBorders>
          </w:tcPr>
          <w:p w14:paraId="7C65A72B" w14:textId="77777777"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32" w:type="dxa"/>
            <w:tcBorders>
              <w:top w:val="single" w:sz="4" w:space="0" w:color="auto"/>
              <w:left w:val="none" w:sz="0" w:space="0" w:color="auto"/>
              <w:bottom w:val="none" w:sz="0" w:space="0" w:color="auto"/>
              <w:right w:val="none" w:sz="0" w:space="0" w:color="auto"/>
            </w:tcBorders>
          </w:tcPr>
          <w:p w14:paraId="62CB0811" w14:textId="77777777" w:rsidR="00795944" w:rsidRPr="003970E0"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single" w:sz="4" w:space="0" w:color="auto"/>
              <w:left w:val="none" w:sz="0" w:space="0" w:color="auto"/>
              <w:bottom w:val="none" w:sz="0" w:space="0" w:color="auto"/>
              <w:right w:val="none" w:sz="0" w:space="0" w:color="auto"/>
            </w:tcBorders>
          </w:tcPr>
          <w:p w14:paraId="2201604D" w14:textId="77777777" w:rsidR="00795944" w:rsidRDefault="00795944"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795944" w:rsidRPr="0075578F" w14:paraId="3C0FA0F9" w14:textId="77777777" w:rsidTr="00B96BBB">
        <w:trPr>
          <w:cnfStyle w:val="000000010000" w:firstRow="0" w:lastRow="0" w:firstColumn="0" w:lastColumn="0" w:oddVBand="0" w:evenVBand="0" w:oddHBand="0" w:evenHBand="1"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2317" w:type="dxa"/>
            <w:tcBorders>
              <w:top w:val="none" w:sz="0" w:space="0" w:color="auto"/>
              <w:left w:val="none" w:sz="0" w:space="0" w:color="auto"/>
              <w:bottom w:val="none" w:sz="0" w:space="0" w:color="auto"/>
              <w:right w:val="none" w:sz="0" w:space="0" w:color="auto"/>
            </w:tcBorders>
          </w:tcPr>
          <w:p w14:paraId="638CAF56" w14:textId="77777777" w:rsidR="00795944" w:rsidRDefault="00795944" w:rsidP="002B0285">
            <w:pPr>
              <w:jc w:val="center"/>
              <w:rPr>
                <w:rFonts w:ascii="Courier New" w:hAnsi="Courier New" w:cs="Courier New"/>
                <w:sz w:val="21"/>
                <w:szCs w:val="21"/>
              </w:rPr>
            </w:pPr>
            <w:r>
              <w:rPr>
                <w:rFonts w:ascii="Courier New" w:hAnsi="Courier New" w:cs="Courier New"/>
                <w:sz w:val="21"/>
                <w:szCs w:val="21"/>
              </w:rPr>
              <w:t>2</w:t>
            </w:r>
          </w:p>
        </w:tc>
        <w:tc>
          <w:tcPr>
            <w:tcW w:w="3374" w:type="dxa"/>
            <w:tcBorders>
              <w:top w:val="none" w:sz="0" w:space="0" w:color="auto"/>
              <w:left w:val="none" w:sz="0" w:space="0" w:color="auto"/>
              <w:bottom w:val="none" w:sz="0" w:space="0" w:color="auto"/>
              <w:right w:val="none" w:sz="0" w:space="0" w:color="auto"/>
            </w:tcBorders>
          </w:tcPr>
          <w:p w14:paraId="272F5328"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645" w:type="dxa"/>
            <w:tcBorders>
              <w:top w:val="none" w:sz="0" w:space="0" w:color="auto"/>
              <w:left w:val="none" w:sz="0" w:space="0" w:color="auto"/>
              <w:bottom w:val="none" w:sz="0" w:space="0" w:color="auto"/>
              <w:right w:val="none" w:sz="0" w:space="0" w:color="auto"/>
            </w:tcBorders>
          </w:tcPr>
          <w:p w14:paraId="5D95E1FF"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32" w:type="dxa"/>
            <w:tcBorders>
              <w:top w:val="none" w:sz="0" w:space="0" w:color="auto"/>
              <w:left w:val="none" w:sz="0" w:space="0" w:color="auto"/>
              <w:bottom w:val="none" w:sz="0" w:space="0" w:color="auto"/>
              <w:right w:val="none" w:sz="0" w:space="0" w:color="auto"/>
            </w:tcBorders>
          </w:tcPr>
          <w:p w14:paraId="5A0BE3E1"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2994" w:type="dxa"/>
            <w:tcBorders>
              <w:top w:val="none" w:sz="0" w:space="0" w:color="auto"/>
              <w:left w:val="none" w:sz="0" w:space="0" w:color="auto"/>
              <w:bottom w:val="none" w:sz="0" w:space="0" w:color="auto"/>
              <w:right w:val="none" w:sz="0" w:space="0" w:color="auto"/>
            </w:tcBorders>
          </w:tcPr>
          <w:p w14:paraId="15320C54" w14:textId="77777777" w:rsidR="00795944" w:rsidRDefault="00795944"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3E9F3B9C" w14:textId="77777777" w:rsidR="00FB2547" w:rsidRPr="00081FAF" w:rsidRDefault="00081FAF" w:rsidP="00081FAF">
      <w:pPr>
        <w:pStyle w:val="Epgrafe"/>
        <w:jc w:val="center"/>
        <w:rPr>
          <w:color w:val="auto"/>
        </w:rPr>
      </w:pPr>
      <w:bookmarkStart w:id="214" w:name="_Toc500783163"/>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20</w:t>
      </w:r>
      <w:r w:rsidRPr="00081FAF">
        <w:rPr>
          <w:color w:val="auto"/>
        </w:rPr>
        <w:fldChar w:fldCharType="end"/>
      </w:r>
      <w:r w:rsidRPr="00081FAF">
        <w:rPr>
          <w:color w:val="auto"/>
        </w:rPr>
        <w:t>: Pruebas en el testeo del RDF correspondiente a la calidad del aire respecto a las mediciones con resultados con valores literales</w:t>
      </w:r>
      <w:bookmarkEnd w:id="214"/>
    </w:p>
    <w:p w14:paraId="7DBEB0A0" w14:textId="77777777" w:rsidR="00646033" w:rsidRDefault="00261D1F" w:rsidP="00646033">
      <w:pPr>
        <w:pStyle w:val="Ttulo2"/>
        <w:numPr>
          <w:ilvl w:val="2"/>
          <w:numId w:val="35"/>
        </w:numPr>
      </w:pPr>
      <w:bookmarkStart w:id="215" w:name="_Toc500783616"/>
      <w:r w:rsidRPr="00F2286E">
        <w:t xml:space="preserve">Testeo calidad RDF correspondiente a las estaciones </w:t>
      </w:r>
      <w:r w:rsidR="00646033" w:rsidRPr="00F2286E">
        <w:t>meteorológicas</w:t>
      </w:r>
      <w:bookmarkEnd w:id="215"/>
    </w:p>
    <w:p w14:paraId="178AEBFB" w14:textId="77777777" w:rsidR="00F34B18" w:rsidRPr="00067392" w:rsidRDefault="00F34B18" w:rsidP="00067392">
      <w:pPr>
        <w:pStyle w:val="Ttulo3"/>
        <w:numPr>
          <w:ilvl w:val="3"/>
          <w:numId w:val="35"/>
        </w:numPr>
        <w:rPr>
          <w:color w:val="auto"/>
        </w:rPr>
      </w:pPr>
      <w:bookmarkStart w:id="216" w:name="_Toc500783617"/>
      <w:r w:rsidRPr="00067392">
        <w:rPr>
          <w:color w:val="auto"/>
        </w:rPr>
        <w:t>Respecto a la</w:t>
      </w:r>
      <w:r w:rsidR="00852918" w:rsidRPr="00067392">
        <w:rPr>
          <w:color w:val="auto"/>
        </w:rPr>
        <w:t>s</w:t>
      </w:r>
      <w:r w:rsidRPr="00067392">
        <w:rPr>
          <w:color w:val="auto"/>
        </w:rPr>
        <w:t xml:space="preserve"> </w:t>
      </w:r>
      <w:r w:rsidR="00022068" w:rsidRPr="00067392">
        <w:rPr>
          <w:color w:val="auto"/>
        </w:rPr>
        <w:t>observaciones</w:t>
      </w:r>
      <w:bookmarkEnd w:id="216"/>
    </w:p>
    <w:tbl>
      <w:tblPr>
        <w:tblStyle w:val="Cuadrculaclara-nfasis1"/>
        <w:tblW w:w="142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9"/>
      </w:tblGrid>
      <w:tr w:rsidR="00F34B18" w14:paraId="609AF0C0" w14:textId="77777777" w:rsidTr="00B96BBB">
        <w:trPr>
          <w:cnfStyle w:val="100000000000" w:firstRow="1" w:lastRow="0"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14:paraId="478BA76B" w14:textId="77777777" w:rsidR="00F34B18" w:rsidRDefault="00F34B18" w:rsidP="002B0285">
            <w:pPr>
              <w:jc w:val="center"/>
            </w:pPr>
            <w:r>
              <w:t>Id</w:t>
            </w:r>
          </w:p>
        </w:tc>
        <w:tc>
          <w:tcPr>
            <w:tcW w:w="3447" w:type="dxa"/>
            <w:tcBorders>
              <w:top w:val="single" w:sz="4" w:space="0" w:color="auto"/>
              <w:bottom w:val="single" w:sz="4" w:space="0" w:color="auto"/>
            </w:tcBorders>
          </w:tcPr>
          <w:p w14:paraId="53A2864B"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14:paraId="1D06BD98"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14:paraId="26A43B99"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9" w:type="dxa"/>
            <w:tcBorders>
              <w:top w:val="single" w:sz="4" w:space="0" w:color="auto"/>
              <w:bottom w:val="single" w:sz="4" w:space="0" w:color="auto"/>
            </w:tcBorders>
          </w:tcPr>
          <w:p w14:paraId="058F2C16"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14:paraId="7A4E2AC4" w14:textId="77777777" w:rsidTr="00B96BBB">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14:paraId="3312EEC3"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14:paraId="785E6FBA"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 tener asociada una fecha</w:t>
            </w:r>
          </w:p>
        </w:tc>
        <w:tc>
          <w:tcPr>
            <w:tcW w:w="2702" w:type="dxa"/>
            <w:tcBorders>
              <w:top w:val="single" w:sz="4" w:space="0" w:color="auto"/>
              <w:left w:val="none" w:sz="0" w:space="0" w:color="auto"/>
              <w:bottom w:val="none" w:sz="0" w:space="0" w:color="auto"/>
              <w:right w:val="none" w:sz="0" w:space="0" w:color="auto"/>
            </w:tcBorders>
          </w:tcPr>
          <w:p w14:paraId="59F117F2"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 una fecha</w:t>
            </w:r>
          </w:p>
        </w:tc>
        <w:tc>
          <w:tcPr>
            <w:tcW w:w="2689" w:type="dxa"/>
            <w:tcBorders>
              <w:top w:val="single" w:sz="4" w:space="0" w:color="auto"/>
              <w:left w:val="none" w:sz="0" w:space="0" w:color="auto"/>
              <w:bottom w:val="none" w:sz="0" w:space="0" w:color="auto"/>
              <w:right w:val="none" w:sz="0" w:space="0" w:color="auto"/>
            </w:tcBorders>
          </w:tcPr>
          <w:p w14:paraId="113095FA"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9" w:type="dxa"/>
            <w:tcBorders>
              <w:top w:val="single" w:sz="4" w:space="0" w:color="auto"/>
              <w:left w:val="none" w:sz="0" w:space="0" w:color="auto"/>
              <w:bottom w:val="none" w:sz="0" w:space="0" w:color="auto"/>
              <w:right w:val="none" w:sz="0" w:space="0" w:color="auto"/>
            </w:tcBorders>
          </w:tcPr>
          <w:p w14:paraId="0FF6635A"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284A51B2" w14:textId="77777777" w:rsidTr="00B96BBB">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23CB8E73" w14:textId="77777777" w:rsidR="00F34B18" w:rsidRPr="0075578F"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14:paraId="5324A552"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una geo-localización</w:t>
            </w:r>
          </w:p>
        </w:tc>
        <w:tc>
          <w:tcPr>
            <w:tcW w:w="2702" w:type="dxa"/>
            <w:tcBorders>
              <w:top w:val="none" w:sz="0" w:space="0" w:color="auto"/>
              <w:left w:val="none" w:sz="0" w:space="0" w:color="auto"/>
              <w:bottom w:val="none" w:sz="0" w:space="0" w:color="auto"/>
              <w:right w:val="none" w:sz="0" w:space="0" w:color="auto"/>
            </w:tcBorders>
          </w:tcPr>
          <w:p w14:paraId="3FE728EF"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observación tiene asociada una geo </w:t>
            </w:r>
            <w:r w:rsidRPr="00DB37FC">
              <w:rPr>
                <w:rFonts w:ascii="Courier New" w:hAnsi="Courier New" w:cs="Courier New"/>
                <w:sz w:val="21"/>
                <w:szCs w:val="21"/>
              </w:rPr>
              <w:t>localización</w:t>
            </w:r>
          </w:p>
        </w:tc>
        <w:tc>
          <w:tcPr>
            <w:tcW w:w="2689" w:type="dxa"/>
            <w:tcBorders>
              <w:top w:val="none" w:sz="0" w:space="0" w:color="auto"/>
              <w:left w:val="none" w:sz="0" w:space="0" w:color="auto"/>
              <w:bottom w:val="none" w:sz="0" w:space="0" w:color="auto"/>
              <w:right w:val="none" w:sz="0" w:space="0" w:color="auto"/>
            </w:tcBorders>
          </w:tcPr>
          <w:p w14:paraId="221A331D"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14:paraId="6227B4A7" w14:textId="77777777" w:rsidR="00F34B18" w:rsidRPr="0075578F" w:rsidRDefault="00F34B18" w:rsidP="002B0285">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408E5412" w14:textId="77777777" w:rsidTr="00B96BBB">
        <w:trPr>
          <w:cnfStyle w:val="000000100000" w:firstRow="0" w:lastRow="0" w:firstColumn="0" w:lastColumn="0" w:oddVBand="0" w:evenVBand="0" w:oddHBand="1" w:evenHBand="0"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462CEA23" w14:textId="77777777" w:rsidR="00F34B18" w:rsidRPr="0075578F" w:rsidRDefault="00F34B18" w:rsidP="002B0285">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14:paraId="441F1DB3"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debería tener asociada diferentes mediciones</w:t>
            </w:r>
          </w:p>
        </w:tc>
        <w:tc>
          <w:tcPr>
            <w:tcW w:w="2702" w:type="dxa"/>
            <w:tcBorders>
              <w:top w:val="none" w:sz="0" w:space="0" w:color="auto"/>
              <w:left w:val="none" w:sz="0" w:space="0" w:color="auto"/>
              <w:bottom w:val="none" w:sz="0" w:space="0" w:color="auto"/>
              <w:right w:val="none" w:sz="0" w:space="0" w:color="auto"/>
            </w:tcBorders>
          </w:tcPr>
          <w:p w14:paraId="78C345D3"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observación tiene asociadas diferentes mediciones</w:t>
            </w:r>
          </w:p>
        </w:tc>
        <w:tc>
          <w:tcPr>
            <w:tcW w:w="2689" w:type="dxa"/>
            <w:tcBorders>
              <w:top w:val="none" w:sz="0" w:space="0" w:color="auto"/>
              <w:left w:val="none" w:sz="0" w:space="0" w:color="auto"/>
              <w:bottom w:val="none" w:sz="0" w:space="0" w:color="auto"/>
              <w:right w:val="none" w:sz="0" w:space="0" w:color="auto"/>
            </w:tcBorders>
          </w:tcPr>
          <w:p w14:paraId="765A9BC5"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59" w:type="dxa"/>
            <w:tcBorders>
              <w:top w:val="none" w:sz="0" w:space="0" w:color="auto"/>
              <w:left w:val="none" w:sz="0" w:space="0" w:color="auto"/>
              <w:bottom w:val="none" w:sz="0" w:space="0" w:color="auto"/>
              <w:right w:val="none" w:sz="0" w:space="0" w:color="auto"/>
            </w:tcBorders>
          </w:tcPr>
          <w:p w14:paraId="0D16D8F8" w14:textId="77777777" w:rsidR="00F34B18" w:rsidRPr="0075578F" w:rsidRDefault="00F34B18" w:rsidP="002B0285">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F3C164C" w14:textId="77777777" w:rsidR="00852918" w:rsidRPr="00081FAF" w:rsidRDefault="00081FAF" w:rsidP="00081FAF">
      <w:pPr>
        <w:pStyle w:val="Epgrafe"/>
        <w:jc w:val="center"/>
        <w:rPr>
          <w:color w:val="auto"/>
        </w:rPr>
      </w:pPr>
      <w:bookmarkStart w:id="217" w:name="_Toc500783164"/>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21</w:t>
      </w:r>
      <w:r w:rsidRPr="00081FAF">
        <w:rPr>
          <w:color w:val="auto"/>
        </w:rPr>
        <w:fldChar w:fldCharType="end"/>
      </w:r>
      <w:r w:rsidRPr="00081FAF">
        <w:rPr>
          <w:color w:val="auto"/>
        </w:rPr>
        <w:t>: Pruebas en el testeo del RDF correspondiente a las estaciones meteorológicas respecto a las observaciones</w:t>
      </w:r>
      <w:bookmarkEnd w:id="217"/>
    </w:p>
    <w:p w14:paraId="2F3040B2" w14:textId="77777777" w:rsidR="00F34B18" w:rsidRPr="00067392" w:rsidRDefault="00F34B18" w:rsidP="00B96BBB">
      <w:pPr>
        <w:pStyle w:val="Ttulo3"/>
        <w:numPr>
          <w:ilvl w:val="3"/>
          <w:numId w:val="35"/>
        </w:numPr>
        <w:rPr>
          <w:color w:val="auto"/>
        </w:rPr>
      </w:pPr>
      <w:bookmarkStart w:id="218" w:name="_Toc500783618"/>
      <w:r w:rsidRPr="00067392">
        <w:rPr>
          <w:color w:val="auto"/>
        </w:rPr>
        <w:lastRenderedPageBreak/>
        <w:t>Respecto a las mediciones</w:t>
      </w:r>
      <w:bookmarkEnd w:id="218"/>
      <w:r w:rsidRPr="00067392">
        <w:rPr>
          <w:color w:val="auto"/>
        </w:rPr>
        <w:t xml:space="preserve"> </w:t>
      </w:r>
    </w:p>
    <w:tbl>
      <w:tblPr>
        <w:tblStyle w:val="Cuadrculaclara-nfasis1"/>
        <w:tblW w:w="142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7"/>
        <w:gridCol w:w="3447"/>
        <w:gridCol w:w="2702"/>
        <w:gridCol w:w="2689"/>
        <w:gridCol w:w="3058"/>
      </w:tblGrid>
      <w:tr w:rsidR="00F34B18" w14:paraId="2641D14A" w14:textId="77777777" w:rsidTr="00B96BBB">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bottom w:val="single" w:sz="4" w:space="0" w:color="auto"/>
            </w:tcBorders>
          </w:tcPr>
          <w:p w14:paraId="692EB365" w14:textId="77777777" w:rsidR="00F34B18" w:rsidRDefault="00F34B18" w:rsidP="002B0285">
            <w:pPr>
              <w:jc w:val="center"/>
            </w:pPr>
            <w:r>
              <w:t>Id</w:t>
            </w:r>
          </w:p>
        </w:tc>
        <w:tc>
          <w:tcPr>
            <w:tcW w:w="3447" w:type="dxa"/>
            <w:tcBorders>
              <w:top w:val="single" w:sz="4" w:space="0" w:color="auto"/>
              <w:bottom w:val="single" w:sz="4" w:space="0" w:color="auto"/>
            </w:tcBorders>
          </w:tcPr>
          <w:p w14:paraId="3FA51583"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02" w:type="dxa"/>
            <w:tcBorders>
              <w:top w:val="single" w:sz="4" w:space="0" w:color="auto"/>
              <w:bottom w:val="single" w:sz="4" w:space="0" w:color="auto"/>
            </w:tcBorders>
          </w:tcPr>
          <w:p w14:paraId="3B372B0A"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89" w:type="dxa"/>
            <w:tcBorders>
              <w:top w:val="single" w:sz="4" w:space="0" w:color="auto"/>
              <w:bottom w:val="single" w:sz="4" w:space="0" w:color="auto"/>
            </w:tcBorders>
          </w:tcPr>
          <w:p w14:paraId="4E7B006A"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58" w:type="dxa"/>
            <w:tcBorders>
              <w:top w:val="single" w:sz="4" w:space="0" w:color="auto"/>
              <w:bottom w:val="single" w:sz="4" w:space="0" w:color="auto"/>
            </w:tcBorders>
          </w:tcPr>
          <w:p w14:paraId="5FCBBDEB" w14:textId="77777777" w:rsidR="00F34B18" w:rsidRDefault="00F34B18" w:rsidP="002B0285">
            <w:pPr>
              <w:jc w:val="center"/>
              <w:cnfStyle w:val="100000000000" w:firstRow="1" w:lastRow="0" w:firstColumn="0" w:lastColumn="0" w:oddVBand="0" w:evenVBand="0" w:oddHBand="0" w:evenHBand="0" w:firstRowFirstColumn="0" w:firstRowLastColumn="0" w:lastRowFirstColumn="0" w:lastRowLastColumn="0"/>
            </w:pPr>
            <w:r>
              <w:t>Funcionamiento</w:t>
            </w:r>
          </w:p>
        </w:tc>
      </w:tr>
      <w:tr w:rsidR="00F34B18" w:rsidRPr="0075578F" w14:paraId="2A8F4718" w14:textId="77777777" w:rsidTr="00B96BBB">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2367" w:type="dxa"/>
            <w:tcBorders>
              <w:top w:val="single" w:sz="4" w:space="0" w:color="auto"/>
              <w:left w:val="none" w:sz="0" w:space="0" w:color="auto"/>
              <w:bottom w:val="none" w:sz="0" w:space="0" w:color="auto"/>
              <w:right w:val="none" w:sz="0" w:space="0" w:color="auto"/>
            </w:tcBorders>
          </w:tcPr>
          <w:p w14:paraId="4606D375"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1</w:t>
            </w:r>
          </w:p>
        </w:tc>
        <w:tc>
          <w:tcPr>
            <w:tcW w:w="3447" w:type="dxa"/>
            <w:tcBorders>
              <w:top w:val="single" w:sz="4" w:space="0" w:color="auto"/>
              <w:left w:val="none" w:sz="0" w:space="0" w:color="auto"/>
              <w:bottom w:val="none" w:sz="0" w:space="0" w:color="auto"/>
              <w:right w:val="none" w:sz="0" w:space="0" w:color="auto"/>
            </w:tcBorders>
          </w:tcPr>
          <w:p w14:paraId="0EEB059A"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debería tener asociado un label</w:t>
            </w:r>
          </w:p>
        </w:tc>
        <w:tc>
          <w:tcPr>
            <w:tcW w:w="2702" w:type="dxa"/>
            <w:tcBorders>
              <w:top w:val="single" w:sz="4" w:space="0" w:color="auto"/>
              <w:left w:val="none" w:sz="0" w:space="0" w:color="auto"/>
              <w:bottom w:val="none" w:sz="0" w:space="0" w:color="auto"/>
              <w:right w:val="none" w:sz="0" w:space="0" w:color="auto"/>
            </w:tcBorders>
          </w:tcPr>
          <w:p w14:paraId="69428D1B"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 CO tiene asociado un label</w:t>
            </w:r>
          </w:p>
        </w:tc>
        <w:tc>
          <w:tcPr>
            <w:tcW w:w="2689" w:type="dxa"/>
            <w:tcBorders>
              <w:top w:val="single" w:sz="4" w:space="0" w:color="auto"/>
              <w:left w:val="none" w:sz="0" w:space="0" w:color="auto"/>
              <w:bottom w:val="none" w:sz="0" w:space="0" w:color="auto"/>
              <w:right w:val="none" w:sz="0" w:space="0" w:color="auto"/>
            </w:tcBorders>
          </w:tcPr>
          <w:p w14:paraId="392C2C6F" w14:textId="77777777" w:rsidR="00F34B18" w:rsidRPr="003970E0"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single" w:sz="4" w:space="0" w:color="auto"/>
              <w:left w:val="none" w:sz="0" w:space="0" w:color="auto"/>
              <w:bottom w:val="none" w:sz="0" w:space="0" w:color="auto"/>
              <w:right w:val="none" w:sz="0" w:space="0" w:color="auto"/>
            </w:tcBorders>
          </w:tcPr>
          <w:p w14:paraId="6EB1802E"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29878888" w14:textId="77777777" w:rsidTr="00B96BBB">
        <w:trPr>
          <w:cnfStyle w:val="000000010000" w:firstRow="0" w:lastRow="0" w:firstColumn="0" w:lastColumn="0" w:oddVBand="0" w:evenVBand="0" w:oddHBand="0" w:evenHBand="1" w:firstRowFirstColumn="0" w:firstRowLastColumn="0" w:lastRowFirstColumn="0" w:lastRowLastColumn="0"/>
          <w:trHeight w:val="1163"/>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55A72A3A"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2</w:t>
            </w:r>
          </w:p>
        </w:tc>
        <w:tc>
          <w:tcPr>
            <w:tcW w:w="3447" w:type="dxa"/>
            <w:tcBorders>
              <w:top w:val="none" w:sz="0" w:space="0" w:color="auto"/>
              <w:left w:val="none" w:sz="0" w:space="0" w:color="auto"/>
              <w:bottom w:val="none" w:sz="0" w:space="0" w:color="auto"/>
              <w:right w:val="none" w:sz="0" w:space="0" w:color="auto"/>
            </w:tcBorders>
          </w:tcPr>
          <w:p w14:paraId="090BC9FE"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debería tener un valor numérico como resultado asociado</w:t>
            </w:r>
          </w:p>
        </w:tc>
        <w:tc>
          <w:tcPr>
            <w:tcW w:w="2702" w:type="dxa"/>
            <w:tcBorders>
              <w:top w:val="none" w:sz="0" w:space="0" w:color="auto"/>
              <w:left w:val="none" w:sz="0" w:space="0" w:color="auto"/>
              <w:bottom w:val="none" w:sz="0" w:space="0" w:color="auto"/>
              <w:right w:val="none" w:sz="0" w:space="0" w:color="auto"/>
            </w:tcBorders>
          </w:tcPr>
          <w:p w14:paraId="2450BD5D"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medición tiene un valor numérico como resultado asociado</w:t>
            </w:r>
          </w:p>
        </w:tc>
        <w:tc>
          <w:tcPr>
            <w:tcW w:w="2689" w:type="dxa"/>
            <w:tcBorders>
              <w:top w:val="none" w:sz="0" w:space="0" w:color="auto"/>
              <w:left w:val="none" w:sz="0" w:space="0" w:color="auto"/>
              <w:bottom w:val="none" w:sz="0" w:space="0" w:color="auto"/>
              <w:right w:val="none" w:sz="0" w:space="0" w:color="auto"/>
            </w:tcBorders>
          </w:tcPr>
          <w:p w14:paraId="487D5314"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14:paraId="0AE90C3F" w14:textId="77777777" w:rsidR="00F34B18" w:rsidRDefault="00F34B18" w:rsidP="002B0285">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F34B18" w:rsidRPr="0075578F" w14:paraId="0680F22B" w14:textId="77777777" w:rsidTr="00B96BBB">
        <w:trPr>
          <w:cnfStyle w:val="000000100000" w:firstRow="0" w:lastRow="0" w:firstColumn="0" w:lastColumn="0" w:oddVBand="0" w:evenVBand="0" w:oddHBand="1" w:evenHBand="0" w:firstRowFirstColumn="0" w:firstRowLastColumn="0" w:lastRowFirstColumn="0" w:lastRowLastColumn="0"/>
          <w:trHeight w:val="1136"/>
        </w:trPr>
        <w:tc>
          <w:tcPr>
            <w:cnfStyle w:val="001000000000" w:firstRow="0" w:lastRow="0" w:firstColumn="1" w:lastColumn="0" w:oddVBand="0" w:evenVBand="0" w:oddHBand="0" w:evenHBand="0" w:firstRowFirstColumn="0" w:firstRowLastColumn="0" w:lastRowFirstColumn="0" w:lastRowLastColumn="0"/>
            <w:tcW w:w="2367" w:type="dxa"/>
            <w:tcBorders>
              <w:top w:val="none" w:sz="0" w:space="0" w:color="auto"/>
              <w:left w:val="none" w:sz="0" w:space="0" w:color="auto"/>
              <w:bottom w:val="none" w:sz="0" w:space="0" w:color="auto"/>
              <w:right w:val="none" w:sz="0" w:space="0" w:color="auto"/>
            </w:tcBorders>
          </w:tcPr>
          <w:p w14:paraId="4F8D935C" w14:textId="77777777" w:rsidR="00F34B18" w:rsidRDefault="00F34B18" w:rsidP="002B0285">
            <w:pPr>
              <w:jc w:val="center"/>
              <w:rPr>
                <w:rFonts w:ascii="Courier New" w:hAnsi="Courier New" w:cs="Courier New"/>
                <w:sz w:val="21"/>
                <w:szCs w:val="21"/>
              </w:rPr>
            </w:pPr>
            <w:r>
              <w:rPr>
                <w:rFonts w:ascii="Courier New" w:hAnsi="Courier New" w:cs="Courier New"/>
                <w:sz w:val="21"/>
                <w:szCs w:val="21"/>
              </w:rPr>
              <w:t>3</w:t>
            </w:r>
          </w:p>
        </w:tc>
        <w:tc>
          <w:tcPr>
            <w:tcW w:w="3447" w:type="dxa"/>
            <w:tcBorders>
              <w:top w:val="none" w:sz="0" w:space="0" w:color="auto"/>
              <w:left w:val="none" w:sz="0" w:space="0" w:color="auto"/>
              <w:bottom w:val="none" w:sz="0" w:space="0" w:color="auto"/>
              <w:right w:val="none" w:sz="0" w:space="0" w:color="auto"/>
            </w:tcBorders>
          </w:tcPr>
          <w:p w14:paraId="055B14FB"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debería tener asociado una unidad de medida</w:t>
            </w:r>
          </w:p>
        </w:tc>
        <w:tc>
          <w:tcPr>
            <w:tcW w:w="2702" w:type="dxa"/>
            <w:tcBorders>
              <w:top w:val="none" w:sz="0" w:space="0" w:color="auto"/>
              <w:left w:val="none" w:sz="0" w:space="0" w:color="auto"/>
              <w:bottom w:val="none" w:sz="0" w:space="0" w:color="auto"/>
              <w:right w:val="none" w:sz="0" w:space="0" w:color="auto"/>
            </w:tcBorders>
          </w:tcPr>
          <w:p w14:paraId="12408B85"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resultado de la medición tiene asociado una unidad de medida</w:t>
            </w:r>
          </w:p>
        </w:tc>
        <w:tc>
          <w:tcPr>
            <w:tcW w:w="2689" w:type="dxa"/>
            <w:tcBorders>
              <w:top w:val="none" w:sz="0" w:space="0" w:color="auto"/>
              <w:left w:val="none" w:sz="0" w:space="0" w:color="auto"/>
              <w:bottom w:val="none" w:sz="0" w:space="0" w:color="auto"/>
              <w:right w:val="none" w:sz="0" w:space="0" w:color="auto"/>
            </w:tcBorders>
          </w:tcPr>
          <w:p w14:paraId="513538D8"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58" w:type="dxa"/>
            <w:tcBorders>
              <w:top w:val="none" w:sz="0" w:space="0" w:color="auto"/>
              <w:left w:val="none" w:sz="0" w:space="0" w:color="auto"/>
              <w:bottom w:val="none" w:sz="0" w:space="0" w:color="auto"/>
              <w:right w:val="none" w:sz="0" w:space="0" w:color="auto"/>
            </w:tcBorders>
          </w:tcPr>
          <w:p w14:paraId="01D293E9" w14:textId="77777777" w:rsidR="00F34B18" w:rsidRDefault="00F34B18" w:rsidP="002B0285">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1BD708A8" w14:textId="77777777" w:rsidR="00852918" w:rsidRPr="00081FAF" w:rsidRDefault="00081FAF" w:rsidP="00081FAF">
      <w:pPr>
        <w:pStyle w:val="Epgrafe"/>
        <w:jc w:val="center"/>
        <w:rPr>
          <w:color w:val="auto"/>
        </w:rPr>
      </w:pPr>
      <w:bookmarkStart w:id="219" w:name="_Toc500783165"/>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22</w:t>
      </w:r>
      <w:r w:rsidRPr="00081FAF">
        <w:rPr>
          <w:color w:val="auto"/>
        </w:rPr>
        <w:fldChar w:fldCharType="end"/>
      </w:r>
      <w:r w:rsidRPr="00081FAF">
        <w:rPr>
          <w:color w:val="auto"/>
        </w:rPr>
        <w:t>: Pruebas en el testeo del RDF correspondiente a las estaciones meteorológicas respecto a las mediciones</w:t>
      </w:r>
      <w:bookmarkEnd w:id="219"/>
    </w:p>
    <w:p w14:paraId="2373E5DF" w14:textId="77777777" w:rsidR="00852918" w:rsidRDefault="00852918" w:rsidP="00852918">
      <w:pPr>
        <w:pStyle w:val="Ttulo3"/>
        <w:ind w:left="2160"/>
      </w:pPr>
    </w:p>
    <w:p w14:paraId="3046663B" w14:textId="77777777" w:rsidR="00FB2547" w:rsidRPr="00067392" w:rsidRDefault="00261D1F" w:rsidP="00FB2547">
      <w:pPr>
        <w:pStyle w:val="Ttulo3"/>
        <w:numPr>
          <w:ilvl w:val="3"/>
          <w:numId w:val="35"/>
        </w:numPr>
        <w:rPr>
          <w:color w:val="auto"/>
        </w:rPr>
      </w:pPr>
      <w:bookmarkStart w:id="220" w:name="_Toc500783619"/>
      <w:r w:rsidRPr="00067392">
        <w:rPr>
          <w:color w:val="auto"/>
        </w:rPr>
        <w:t>Testeo calidad RDF correspondiente a las retribuciones nominativas</w:t>
      </w:r>
      <w:bookmarkEnd w:id="220"/>
    </w:p>
    <w:tbl>
      <w:tblPr>
        <w:tblStyle w:val="Cuadrculaclara-nfasis1"/>
        <w:tblW w:w="14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3464"/>
        <w:gridCol w:w="2715"/>
        <w:gridCol w:w="2702"/>
        <w:gridCol w:w="3073"/>
      </w:tblGrid>
      <w:tr w:rsidR="00170660" w14:paraId="56529A44" w14:textId="77777777" w:rsidTr="0085291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bottom w:val="single" w:sz="4" w:space="0" w:color="auto"/>
            </w:tcBorders>
          </w:tcPr>
          <w:p w14:paraId="17CCA8D6" w14:textId="77777777" w:rsidR="00170660" w:rsidRDefault="00170660" w:rsidP="006B5513">
            <w:pPr>
              <w:jc w:val="center"/>
            </w:pPr>
            <w:r>
              <w:t>Id</w:t>
            </w:r>
          </w:p>
        </w:tc>
        <w:tc>
          <w:tcPr>
            <w:tcW w:w="3464" w:type="dxa"/>
            <w:tcBorders>
              <w:top w:val="single" w:sz="4" w:space="0" w:color="auto"/>
              <w:bottom w:val="single" w:sz="4" w:space="0" w:color="auto"/>
            </w:tcBorders>
          </w:tcPr>
          <w:p w14:paraId="2175C8D6"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15" w:type="dxa"/>
            <w:tcBorders>
              <w:top w:val="single" w:sz="4" w:space="0" w:color="auto"/>
              <w:bottom w:val="single" w:sz="4" w:space="0" w:color="auto"/>
            </w:tcBorders>
          </w:tcPr>
          <w:p w14:paraId="3EA68695"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02" w:type="dxa"/>
            <w:tcBorders>
              <w:top w:val="single" w:sz="4" w:space="0" w:color="auto"/>
              <w:bottom w:val="single" w:sz="4" w:space="0" w:color="auto"/>
            </w:tcBorders>
          </w:tcPr>
          <w:p w14:paraId="1585D33E"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73" w:type="dxa"/>
            <w:tcBorders>
              <w:top w:val="single" w:sz="4" w:space="0" w:color="auto"/>
              <w:bottom w:val="single" w:sz="4" w:space="0" w:color="auto"/>
            </w:tcBorders>
          </w:tcPr>
          <w:p w14:paraId="4A05A9DF" w14:textId="77777777" w:rsidR="00170660" w:rsidRDefault="00170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170660" w:rsidRPr="0075578F" w14:paraId="394C9E69" w14:textId="77777777" w:rsidTr="00852918">
        <w:trPr>
          <w:cnfStyle w:val="000000100000" w:firstRow="0" w:lastRow="0" w:firstColumn="0" w:lastColumn="0" w:oddVBand="0" w:evenVBand="0" w:oddHBand="1"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2378" w:type="dxa"/>
            <w:tcBorders>
              <w:top w:val="single" w:sz="4" w:space="0" w:color="auto"/>
              <w:left w:val="none" w:sz="0" w:space="0" w:color="auto"/>
              <w:bottom w:val="none" w:sz="0" w:space="0" w:color="auto"/>
              <w:right w:val="none" w:sz="0" w:space="0" w:color="auto"/>
            </w:tcBorders>
          </w:tcPr>
          <w:p w14:paraId="39F4FCC5" w14:textId="77777777" w:rsidR="00170660" w:rsidRDefault="00170660" w:rsidP="006B5513">
            <w:pPr>
              <w:jc w:val="center"/>
              <w:rPr>
                <w:rFonts w:ascii="Courier New" w:hAnsi="Courier New" w:cs="Courier New"/>
                <w:sz w:val="21"/>
                <w:szCs w:val="21"/>
              </w:rPr>
            </w:pPr>
            <w:r>
              <w:rPr>
                <w:rFonts w:ascii="Courier New" w:hAnsi="Courier New" w:cs="Courier New"/>
                <w:sz w:val="21"/>
                <w:szCs w:val="21"/>
              </w:rPr>
              <w:t>1</w:t>
            </w:r>
          </w:p>
        </w:tc>
        <w:tc>
          <w:tcPr>
            <w:tcW w:w="3464" w:type="dxa"/>
            <w:tcBorders>
              <w:top w:val="single" w:sz="4" w:space="0" w:color="auto"/>
              <w:left w:val="none" w:sz="0" w:space="0" w:color="auto"/>
              <w:bottom w:val="none" w:sz="0" w:space="0" w:color="auto"/>
              <w:right w:val="none" w:sz="0" w:space="0" w:color="auto"/>
            </w:tcBorders>
          </w:tcPr>
          <w:p w14:paraId="0691D1C9"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715" w:type="dxa"/>
            <w:tcBorders>
              <w:top w:val="single" w:sz="4" w:space="0" w:color="auto"/>
              <w:left w:val="none" w:sz="0" w:space="0" w:color="auto"/>
              <w:bottom w:val="none" w:sz="0" w:space="0" w:color="auto"/>
              <w:right w:val="none" w:sz="0" w:space="0" w:color="auto"/>
            </w:tcBorders>
          </w:tcPr>
          <w:p w14:paraId="2329B2AF" w14:textId="77777777"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702" w:type="dxa"/>
            <w:tcBorders>
              <w:top w:val="single" w:sz="4" w:space="0" w:color="auto"/>
              <w:left w:val="none" w:sz="0" w:space="0" w:color="auto"/>
              <w:bottom w:val="none" w:sz="0" w:space="0" w:color="auto"/>
              <w:right w:val="none" w:sz="0" w:space="0" w:color="auto"/>
            </w:tcBorders>
          </w:tcPr>
          <w:p w14:paraId="11B8B2ED" w14:textId="77777777" w:rsidR="00170660" w:rsidRPr="003970E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single" w:sz="4" w:space="0" w:color="auto"/>
              <w:left w:val="none" w:sz="0" w:space="0" w:color="auto"/>
              <w:bottom w:val="none" w:sz="0" w:space="0" w:color="auto"/>
              <w:right w:val="none" w:sz="0" w:space="0" w:color="auto"/>
            </w:tcBorders>
          </w:tcPr>
          <w:p w14:paraId="75B4EF48" w14:textId="77777777" w:rsidR="00170660" w:rsidRDefault="00170660" w:rsidP="00170660">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170660" w:rsidRPr="0075578F" w14:paraId="1883AB0B" w14:textId="77777777" w:rsidTr="00852918">
        <w:trPr>
          <w:cnfStyle w:val="000000010000" w:firstRow="0" w:lastRow="0" w:firstColumn="0" w:lastColumn="0" w:oddVBand="0" w:evenVBand="0" w:oddHBand="0" w:evenHBand="1"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4B65E25C" w14:textId="77777777" w:rsidR="00170660" w:rsidRDefault="00170660" w:rsidP="006B5513">
            <w:pPr>
              <w:jc w:val="center"/>
              <w:rPr>
                <w:rFonts w:ascii="Courier New" w:hAnsi="Courier New" w:cs="Courier New"/>
                <w:sz w:val="21"/>
                <w:szCs w:val="21"/>
              </w:rPr>
            </w:pPr>
            <w:r>
              <w:rPr>
                <w:rFonts w:ascii="Courier New" w:hAnsi="Courier New" w:cs="Courier New"/>
                <w:sz w:val="21"/>
                <w:szCs w:val="21"/>
              </w:rPr>
              <w:t>2</w:t>
            </w:r>
          </w:p>
        </w:tc>
        <w:tc>
          <w:tcPr>
            <w:tcW w:w="3464" w:type="dxa"/>
            <w:tcBorders>
              <w:top w:val="none" w:sz="0" w:space="0" w:color="auto"/>
              <w:left w:val="none" w:sz="0" w:space="0" w:color="auto"/>
              <w:bottom w:val="none" w:sz="0" w:space="0" w:color="auto"/>
              <w:right w:val="none" w:sz="0" w:space="0" w:color="auto"/>
            </w:tcBorders>
          </w:tcPr>
          <w:p w14:paraId="1EA9B073"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empleado</w:t>
            </w:r>
          </w:p>
        </w:tc>
        <w:tc>
          <w:tcPr>
            <w:tcW w:w="2715" w:type="dxa"/>
            <w:tcBorders>
              <w:top w:val="none" w:sz="0" w:space="0" w:color="auto"/>
              <w:left w:val="none" w:sz="0" w:space="0" w:color="auto"/>
              <w:bottom w:val="none" w:sz="0" w:space="0" w:color="auto"/>
              <w:right w:val="none" w:sz="0" w:space="0" w:color="auto"/>
            </w:tcBorders>
          </w:tcPr>
          <w:p w14:paraId="6EE2FB20"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un empleado asociado</w:t>
            </w:r>
          </w:p>
        </w:tc>
        <w:tc>
          <w:tcPr>
            <w:tcW w:w="2702" w:type="dxa"/>
            <w:tcBorders>
              <w:top w:val="none" w:sz="0" w:space="0" w:color="auto"/>
              <w:left w:val="none" w:sz="0" w:space="0" w:color="auto"/>
              <w:bottom w:val="none" w:sz="0" w:space="0" w:color="auto"/>
              <w:right w:val="none" w:sz="0" w:space="0" w:color="auto"/>
            </w:tcBorders>
          </w:tcPr>
          <w:p w14:paraId="14C8E22E"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7999B362" w14:textId="77777777" w:rsidR="00170660" w:rsidRDefault="00170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170660" w:rsidRPr="0075578F" w14:paraId="54B431D6" w14:textId="77777777" w:rsidTr="00852918">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E4582F7" w14:textId="77777777" w:rsidR="00170660" w:rsidRDefault="00170660" w:rsidP="006440F0">
            <w:pPr>
              <w:jc w:val="center"/>
              <w:rPr>
                <w:rFonts w:ascii="Courier New" w:hAnsi="Courier New" w:cs="Courier New"/>
                <w:sz w:val="21"/>
                <w:szCs w:val="21"/>
              </w:rPr>
            </w:pPr>
            <w:r>
              <w:rPr>
                <w:rFonts w:ascii="Courier New" w:hAnsi="Courier New" w:cs="Courier New"/>
                <w:sz w:val="21"/>
                <w:szCs w:val="21"/>
              </w:rPr>
              <w:lastRenderedPageBreak/>
              <w:t>3</w:t>
            </w:r>
          </w:p>
        </w:tc>
        <w:tc>
          <w:tcPr>
            <w:tcW w:w="3464" w:type="dxa"/>
            <w:tcBorders>
              <w:top w:val="none" w:sz="0" w:space="0" w:color="auto"/>
              <w:left w:val="none" w:sz="0" w:space="0" w:color="auto"/>
              <w:bottom w:val="none" w:sz="0" w:space="0" w:color="auto"/>
              <w:right w:val="none" w:sz="0" w:space="0" w:color="auto"/>
            </w:tcBorders>
          </w:tcPr>
          <w:p w14:paraId="1BBDF987"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asociada la fecha en la que se formalizo</w:t>
            </w:r>
          </w:p>
          <w:p w14:paraId="621A6192" w14:textId="77777777" w:rsidR="00170660" w:rsidRPr="006440F0" w:rsidRDefault="00170660" w:rsidP="006440F0">
            <w:pPr>
              <w:tabs>
                <w:tab w:val="left" w:pos="2445"/>
              </w:tabs>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p>
        </w:tc>
        <w:tc>
          <w:tcPr>
            <w:tcW w:w="2715" w:type="dxa"/>
            <w:tcBorders>
              <w:top w:val="none" w:sz="0" w:space="0" w:color="auto"/>
              <w:left w:val="none" w:sz="0" w:space="0" w:color="auto"/>
              <w:bottom w:val="none" w:sz="0" w:space="0" w:color="auto"/>
              <w:right w:val="none" w:sz="0" w:space="0" w:color="auto"/>
            </w:tcBorders>
          </w:tcPr>
          <w:p w14:paraId="291DFA5A" w14:textId="77777777" w:rsidR="0017066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se formalizo</w:t>
            </w:r>
          </w:p>
        </w:tc>
        <w:tc>
          <w:tcPr>
            <w:tcW w:w="2702" w:type="dxa"/>
            <w:tcBorders>
              <w:top w:val="none" w:sz="0" w:space="0" w:color="auto"/>
              <w:left w:val="none" w:sz="0" w:space="0" w:color="auto"/>
              <w:bottom w:val="none" w:sz="0" w:space="0" w:color="auto"/>
              <w:right w:val="none" w:sz="0" w:space="0" w:color="auto"/>
            </w:tcBorders>
          </w:tcPr>
          <w:p w14:paraId="7E1A2024"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4B4FEFED" w14:textId="77777777" w:rsidR="00170660" w:rsidRDefault="00170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4AD7DD0A" w14:textId="77777777" w:rsidTr="00852918">
        <w:trPr>
          <w:cnfStyle w:val="000000010000" w:firstRow="0" w:lastRow="0" w:firstColumn="0" w:lastColumn="0" w:oddVBand="0" w:evenVBand="0" w:oddHBand="0" w:evenHBand="1"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1FE8B74F"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4</w:t>
            </w:r>
          </w:p>
        </w:tc>
        <w:tc>
          <w:tcPr>
            <w:tcW w:w="3464" w:type="dxa"/>
            <w:tcBorders>
              <w:top w:val="none" w:sz="0" w:space="0" w:color="auto"/>
              <w:left w:val="none" w:sz="0" w:space="0" w:color="auto"/>
              <w:bottom w:val="none" w:sz="0" w:space="0" w:color="auto"/>
              <w:right w:val="none" w:sz="0" w:space="0" w:color="auto"/>
            </w:tcBorders>
          </w:tcPr>
          <w:p w14:paraId="3DCD2000"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debería tener </w:t>
            </w:r>
            <w:r w:rsidR="00022068">
              <w:rPr>
                <w:rFonts w:ascii="Courier New" w:hAnsi="Courier New" w:cs="Courier New"/>
                <w:sz w:val="21"/>
                <w:szCs w:val="21"/>
              </w:rPr>
              <w:t>asociada</w:t>
            </w:r>
            <w:r>
              <w:rPr>
                <w:rFonts w:ascii="Courier New" w:hAnsi="Courier New" w:cs="Courier New"/>
                <w:sz w:val="21"/>
                <w:szCs w:val="21"/>
              </w:rPr>
              <w:t xml:space="preserve"> la fecha en la que terminará</w:t>
            </w:r>
          </w:p>
        </w:tc>
        <w:tc>
          <w:tcPr>
            <w:tcW w:w="2715" w:type="dxa"/>
            <w:tcBorders>
              <w:top w:val="none" w:sz="0" w:space="0" w:color="auto"/>
              <w:left w:val="none" w:sz="0" w:space="0" w:color="auto"/>
              <w:bottom w:val="none" w:sz="0" w:space="0" w:color="auto"/>
              <w:right w:val="none" w:sz="0" w:space="0" w:color="auto"/>
            </w:tcBorders>
          </w:tcPr>
          <w:p w14:paraId="015172BA"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asociada la fecha en la que terminará</w:t>
            </w:r>
          </w:p>
        </w:tc>
        <w:tc>
          <w:tcPr>
            <w:tcW w:w="2702" w:type="dxa"/>
            <w:tcBorders>
              <w:top w:val="none" w:sz="0" w:space="0" w:color="auto"/>
              <w:left w:val="none" w:sz="0" w:space="0" w:color="auto"/>
              <w:bottom w:val="none" w:sz="0" w:space="0" w:color="auto"/>
              <w:right w:val="none" w:sz="0" w:space="0" w:color="auto"/>
            </w:tcBorders>
          </w:tcPr>
          <w:p w14:paraId="2CAAEB11"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3408A612"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2ACB6585" w14:textId="77777777" w:rsidTr="00852918">
        <w:trPr>
          <w:cnfStyle w:val="000000100000" w:firstRow="0" w:lastRow="0" w:firstColumn="0" w:lastColumn="0" w:oddVBand="0" w:evenVBand="0" w:oddHBand="1" w:evenHBand="0" w:firstRowFirstColumn="0" w:firstRowLastColumn="0" w:lastRowFirstColumn="0" w:lastRowLastColumn="0"/>
          <w:trHeight w:val="168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56479851"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5</w:t>
            </w:r>
          </w:p>
        </w:tc>
        <w:tc>
          <w:tcPr>
            <w:tcW w:w="3464" w:type="dxa"/>
            <w:tcBorders>
              <w:top w:val="none" w:sz="0" w:space="0" w:color="auto"/>
              <w:left w:val="none" w:sz="0" w:space="0" w:color="auto"/>
              <w:bottom w:val="none" w:sz="0" w:space="0" w:color="auto"/>
              <w:right w:val="none" w:sz="0" w:space="0" w:color="auto"/>
            </w:tcBorders>
          </w:tcPr>
          <w:p w14:paraId="13AB4F1E"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departamento en el que se encontrará el puesto</w:t>
            </w:r>
          </w:p>
        </w:tc>
        <w:tc>
          <w:tcPr>
            <w:tcW w:w="2715" w:type="dxa"/>
            <w:tcBorders>
              <w:top w:val="none" w:sz="0" w:space="0" w:color="auto"/>
              <w:left w:val="none" w:sz="0" w:space="0" w:color="auto"/>
              <w:bottom w:val="none" w:sz="0" w:space="0" w:color="auto"/>
              <w:right w:val="none" w:sz="0" w:space="0" w:color="auto"/>
            </w:tcBorders>
          </w:tcPr>
          <w:p w14:paraId="2E06F6C2"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el código del departamento en el que se encontrará el puesto</w:t>
            </w:r>
          </w:p>
        </w:tc>
        <w:tc>
          <w:tcPr>
            <w:tcW w:w="2702" w:type="dxa"/>
            <w:tcBorders>
              <w:top w:val="none" w:sz="0" w:space="0" w:color="auto"/>
              <w:left w:val="none" w:sz="0" w:space="0" w:color="auto"/>
              <w:bottom w:val="none" w:sz="0" w:space="0" w:color="auto"/>
              <w:right w:val="none" w:sz="0" w:space="0" w:color="auto"/>
            </w:tcBorders>
          </w:tcPr>
          <w:p w14:paraId="5C35478B"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03067BE3"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74E3C8FF" w14:textId="77777777" w:rsidTr="00852918">
        <w:trPr>
          <w:cnfStyle w:val="000000010000" w:firstRow="0" w:lastRow="0" w:firstColumn="0" w:lastColumn="0" w:oddVBand="0" w:evenVBand="0" w:oddHBand="0" w:evenHBand="1" w:firstRowFirstColumn="0" w:firstRowLastColumn="0" w:lastRowFirstColumn="0" w:lastRowLastColumn="0"/>
          <w:trHeight w:val="1254"/>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58025FAE"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6</w:t>
            </w:r>
          </w:p>
        </w:tc>
        <w:tc>
          <w:tcPr>
            <w:tcW w:w="3464" w:type="dxa"/>
            <w:tcBorders>
              <w:top w:val="none" w:sz="0" w:space="0" w:color="auto"/>
              <w:left w:val="none" w:sz="0" w:space="0" w:color="auto"/>
              <w:bottom w:val="none" w:sz="0" w:space="0" w:color="auto"/>
              <w:right w:val="none" w:sz="0" w:space="0" w:color="auto"/>
            </w:tcBorders>
          </w:tcPr>
          <w:p w14:paraId="6E1D882D"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asociados datos respecto a su departamento gerente</w:t>
            </w:r>
          </w:p>
        </w:tc>
        <w:tc>
          <w:tcPr>
            <w:tcW w:w="2715" w:type="dxa"/>
            <w:tcBorders>
              <w:top w:val="none" w:sz="0" w:space="0" w:color="auto"/>
              <w:left w:val="none" w:sz="0" w:space="0" w:color="auto"/>
              <w:bottom w:val="none" w:sz="0" w:space="0" w:color="auto"/>
              <w:right w:val="none" w:sz="0" w:space="0" w:color="auto"/>
            </w:tcBorders>
          </w:tcPr>
          <w:p w14:paraId="7DFE0AC0"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asociados datos respecto a su departamento gerente</w:t>
            </w:r>
          </w:p>
        </w:tc>
        <w:tc>
          <w:tcPr>
            <w:tcW w:w="2702" w:type="dxa"/>
            <w:tcBorders>
              <w:top w:val="none" w:sz="0" w:space="0" w:color="auto"/>
              <w:left w:val="none" w:sz="0" w:space="0" w:color="auto"/>
              <w:bottom w:val="none" w:sz="0" w:space="0" w:color="auto"/>
              <w:right w:val="none" w:sz="0" w:space="0" w:color="auto"/>
            </w:tcBorders>
          </w:tcPr>
          <w:p w14:paraId="15EF50E1"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18FE7539"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6B110F70" w14:textId="77777777" w:rsidTr="00852918">
        <w:trPr>
          <w:cnfStyle w:val="000000100000" w:firstRow="0" w:lastRow="0" w:firstColumn="0" w:lastColumn="0" w:oddVBand="0" w:evenVBand="0" w:oddHBand="1" w:evenHBand="0" w:firstRowFirstColumn="0" w:firstRowLastColumn="0" w:lastRowFirstColumn="0" w:lastRowLastColumn="0"/>
          <w:trHeight w:val="1116"/>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61A2CECD"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7</w:t>
            </w:r>
          </w:p>
        </w:tc>
        <w:tc>
          <w:tcPr>
            <w:tcW w:w="3464" w:type="dxa"/>
            <w:tcBorders>
              <w:top w:val="none" w:sz="0" w:space="0" w:color="auto"/>
              <w:left w:val="none" w:sz="0" w:space="0" w:color="auto"/>
              <w:bottom w:val="none" w:sz="0" w:space="0" w:color="auto"/>
              <w:right w:val="none" w:sz="0" w:space="0" w:color="auto"/>
            </w:tcBorders>
          </w:tcPr>
          <w:p w14:paraId="3DE48B87"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debería tener 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14:paraId="03C999F5" w14:textId="77777777" w:rsid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nombre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14:paraId="6823EC4C"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452D0476"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261B6C8A" w14:textId="77777777" w:rsidTr="00852918">
        <w:trPr>
          <w:cnfStyle w:val="000000010000" w:firstRow="0" w:lastRow="0" w:firstColumn="0" w:lastColumn="0" w:oddVBand="0" w:evenVBand="0" w:oddHBand="0" w:evenHBand="1" w:firstRowFirstColumn="0" w:firstRowLastColumn="0" w:lastRowFirstColumn="0" w:lastRowLastColumn="0"/>
          <w:trHeight w:val="1401"/>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88A1D19"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8</w:t>
            </w:r>
          </w:p>
        </w:tc>
        <w:tc>
          <w:tcPr>
            <w:tcW w:w="3464" w:type="dxa"/>
            <w:tcBorders>
              <w:top w:val="none" w:sz="0" w:space="0" w:color="auto"/>
              <w:left w:val="none" w:sz="0" w:space="0" w:color="auto"/>
              <w:bottom w:val="none" w:sz="0" w:space="0" w:color="auto"/>
              <w:right w:val="none" w:sz="0" w:space="0" w:color="auto"/>
            </w:tcBorders>
          </w:tcPr>
          <w:p w14:paraId="358B00A7"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debería tener asociado el 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15" w:type="dxa"/>
            <w:tcBorders>
              <w:top w:val="none" w:sz="0" w:space="0" w:color="auto"/>
              <w:left w:val="none" w:sz="0" w:space="0" w:color="auto"/>
              <w:bottom w:val="none" w:sz="0" w:space="0" w:color="auto"/>
              <w:right w:val="none" w:sz="0" w:space="0" w:color="auto"/>
            </w:tcBorders>
          </w:tcPr>
          <w:p w14:paraId="30A4E5D4" w14:textId="77777777" w:rsidR="006440F0" w:rsidRDefault="006440F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6440F0">
              <w:rPr>
                <w:rFonts w:ascii="Courier New" w:hAnsi="Courier New" w:cs="Courier New"/>
                <w:sz w:val="21"/>
                <w:szCs w:val="21"/>
              </w:rPr>
              <w:t xml:space="preserve">El contrato </w:t>
            </w:r>
            <w:r>
              <w:rPr>
                <w:rFonts w:ascii="Courier New" w:hAnsi="Courier New" w:cs="Courier New"/>
                <w:sz w:val="21"/>
                <w:szCs w:val="21"/>
              </w:rPr>
              <w:t xml:space="preserve">tiene </w:t>
            </w:r>
            <w:r w:rsidRPr="006440F0">
              <w:rPr>
                <w:rFonts w:ascii="Courier New" w:hAnsi="Courier New" w:cs="Courier New"/>
                <w:sz w:val="21"/>
                <w:szCs w:val="21"/>
              </w:rPr>
              <w:t xml:space="preserve">asociado el </w:t>
            </w:r>
            <w:r>
              <w:rPr>
                <w:rFonts w:ascii="Courier New" w:hAnsi="Courier New" w:cs="Courier New"/>
                <w:sz w:val="21"/>
                <w:szCs w:val="21"/>
              </w:rPr>
              <w:t>identificador</w:t>
            </w:r>
            <w:r w:rsidRPr="006440F0">
              <w:rPr>
                <w:rFonts w:ascii="Courier New" w:hAnsi="Courier New" w:cs="Courier New"/>
                <w:sz w:val="21"/>
                <w:szCs w:val="21"/>
              </w:rPr>
              <w:t xml:space="preserve"> del centro </w:t>
            </w:r>
            <w:r w:rsidR="00022068" w:rsidRPr="006440F0">
              <w:rPr>
                <w:rFonts w:ascii="Courier New" w:hAnsi="Courier New" w:cs="Courier New"/>
                <w:sz w:val="21"/>
                <w:szCs w:val="21"/>
              </w:rPr>
              <w:t>orgánico</w:t>
            </w:r>
            <w:r w:rsidRPr="006440F0">
              <w:rPr>
                <w:rFonts w:ascii="Courier New" w:hAnsi="Courier New" w:cs="Courier New"/>
                <w:sz w:val="21"/>
                <w:szCs w:val="21"/>
              </w:rPr>
              <w:t xml:space="preserve"> del puesto</w:t>
            </w:r>
          </w:p>
        </w:tc>
        <w:tc>
          <w:tcPr>
            <w:tcW w:w="2702" w:type="dxa"/>
            <w:tcBorders>
              <w:top w:val="none" w:sz="0" w:space="0" w:color="auto"/>
              <w:left w:val="none" w:sz="0" w:space="0" w:color="auto"/>
              <w:bottom w:val="none" w:sz="0" w:space="0" w:color="auto"/>
              <w:right w:val="none" w:sz="0" w:space="0" w:color="auto"/>
            </w:tcBorders>
          </w:tcPr>
          <w:p w14:paraId="4111C3B7"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618E2B2E" w14:textId="77777777" w:rsidR="006440F0" w:rsidRDefault="006440F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3EF8D9E8" w14:textId="77777777" w:rsidTr="00852918">
        <w:trPr>
          <w:cnfStyle w:val="000000100000" w:firstRow="0" w:lastRow="0" w:firstColumn="0" w:lastColumn="0" w:oddVBand="0" w:evenVBand="0" w:oddHBand="1" w:evenHBand="0"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051FA209"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lastRenderedPageBreak/>
              <w:t>9</w:t>
            </w:r>
          </w:p>
        </w:tc>
        <w:tc>
          <w:tcPr>
            <w:tcW w:w="3464" w:type="dxa"/>
            <w:tcBorders>
              <w:top w:val="none" w:sz="0" w:space="0" w:color="auto"/>
              <w:left w:val="none" w:sz="0" w:space="0" w:color="auto"/>
              <w:bottom w:val="none" w:sz="0" w:space="0" w:color="auto"/>
              <w:right w:val="none" w:sz="0" w:space="0" w:color="auto"/>
            </w:tcBorders>
          </w:tcPr>
          <w:p w14:paraId="2997D3B7" w14:textId="77777777" w:rsidR="006440F0" w:rsidRP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715" w:type="dxa"/>
            <w:tcBorders>
              <w:top w:val="none" w:sz="0" w:space="0" w:color="auto"/>
              <w:left w:val="none" w:sz="0" w:space="0" w:color="auto"/>
              <w:bottom w:val="none" w:sz="0" w:space="0" w:color="auto"/>
              <w:right w:val="none" w:sz="0" w:space="0" w:color="auto"/>
            </w:tcBorders>
          </w:tcPr>
          <w:p w14:paraId="40A1DFE8" w14:textId="77777777" w:rsidR="006440F0" w:rsidRPr="006440F0" w:rsidRDefault="006440F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702" w:type="dxa"/>
            <w:tcBorders>
              <w:top w:val="none" w:sz="0" w:space="0" w:color="auto"/>
              <w:left w:val="none" w:sz="0" w:space="0" w:color="auto"/>
              <w:bottom w:val="none" w:sz="0" w:space="0" w:color="auto"/>
              <w:right w:val="none" w:sz="0" w:space="0" w:color="auto"/>
            </w:tcBorders>
          </w:tcPr>
          <w:p w14:paraId="1D17AB9D"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301F61D4" w14:textId="77777777" w:rsidR="006440F0" w:rsidRDefault="006440F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6440F0" w:rsidRPr="0075578F" w14:paraId="44BA3CE5" w14:textId="77777777" w:rsidTr="00852918">
        <w:trPr>
          <w:cnfStyle w:val="000000010000" w:firstRow="0" w:lastRow="0" w:firstColumn="0" w:lastColumn="0" w:oddVBand="0" w:evenVBand="0" w:oddHBand="0" w:evenHBand="1"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6BCC7597" w14:textId="77777777" w:rsidR="006440F0" w:rsidRDefault="006440F0" w:rsidP="006440F0">
            <w:pPr>
              <w:jc w:val="center"/>
              <w:rPr>
                <w:rFonts w:ascii="Courier New" w:hAnsi="Courier New" w:cs="Courier New"/>
                <w:sz w:val="21"/>
                <w:szCs w:val="21"/>
              </w:rPr>
            </w:pPr>
            <w:r>
              <w:rPr>
                <w:rFonts w:ascii="Courier New" w:hAnsi="Courier New" w:cs="Courier New"/>
                <w:sz w:val="21"/>
                <w:szCs w:val="21"/>
              </w:rPr>
              <w:t>10</w:t>
            </w:r>
          </w:p>
        </w:tc>
        <w:tc>
          <w:tcPr>
            <w:tcW w:w="3464" w:type="dxa"/>
            <w:tcBorders>
              <w:top w:val="none" w:sz="0" w:space="0" w:color="auto"/>
              <w:left w:val="none" w:sz="0" w:space="0" w:color="auto"/>
              <w:bottom w:val="none" w:sz="0" w:space="0" w:color="auto"/>
              <w:right w:val="none" w:sz="0" w:space="0" w:color="auto"/>
            </w:tcBorders>
          </w:tcPr>
          <w:p w14:paraId="1DC819AB"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sueldo correspondiente al puesto</w:t>
            </w:r>
          </w:p>
        </w:tc>
        <w:tc>
          <w:tcPr>
            <w:tcW w:w="2715" w:type="dxa"/>
            <w:tcBorders>
              <w:top w:val="none" w:sz="0" w:space="0" w:color="auto"/>
              <w:left w:val="none" w:sz="0" w:space="0" w:color="auto"/>
              <w:bottom w:val="none" w:sz="0" w:space="0" w:color="auto"/>
              <w:right w:val="none" w:sz="0" w:space="0" w:color="auto"/>
            </w:tcBorders>
          </w:tcPr>
          <w:p w14:paraId="208D79AF" w14:textId="77777777" w:rsidR="006440F0" w:rsidRDefault="00E77660" w:rsidP="006440F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sueldo correspondiente al sueldo</w:t>
            </w:r>
          </w:p>
        </w:tc>
        <w:tc>
          <w:tcPr>
            <w:tcW w:w="2702" w:type="dxa"/>
            <w:tcBorders>
              <w:top w:val="none" w:sz="0" w:space="0" w:color="auto"/>
              <w:left w:val="none" w:sz="0" w:space="0" w:color="auto"/>
              <w:bottom w:val="none" w:sz="0" w:space="0" w:color="auto"/>
              <w:right w:val="none" w:sz="0" w:space="0" w:color="auto"/>
            </w:tcBorders>
          </w:tcPr>
          <w:p w14:paraId="6E81E9C4"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08F1F114" w14:textId="77777777" w:rsid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rsidRPr="0075578F" w14:paraId="766F1BEE" w14:textId="77777777" w:rsidTr="00852918">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78" w:type="dxa"/>
            <w:tcBorders>
              <w:top w:val="none" w:sz="0" w:space="0" w:color="auto"/>
              <w:left w:val="none" w:sz="0" w:space="0" w:color="auto"/>
              <w:bottom w:val="none" w:sz="0" w:space="0" w:color="auto"/>
              <w:right w:val="none" w:sz="0" w:space="0" w:color="auto"/>
            </w:tcBorders>
          </w:tcPr>
          <w:p w14:paraId="37BEF29C" w14:textId="77777777" w:rsidR="00E77660" w:rsidRDefault="00E77660" w:rsidP="006440F0">
            <w:pPr>
              <w:jc w:val="center"/>
              <w:rPr>
                <w:rFonts w:ascii="Courier New" w:hAnsi="Courier New" w:cs="Courier New"/>
                <w:sz w:val="21"/>
                <w:szCs w:val="21"/>
              </w:rPr>
            </w:pPr>
            <w:r>
              <w:rPr>
                <w:rFonts w:ascii="Courier New" w:hAnsi="Courier New" w:cs="Courier New"/>
                <w:sz w:val="21"/>
                <w:szCs w:val="21"/>
              </w:rPr>
              <w:t>11</w:t>
            </w:r>
          </w:p>
        </w:tc>
        <w:tc>
          <w:tcPr>
            <w:tcW w:w="3464" w:type="dxa"/>
            <w:tcBorders>
              <w:top w:val="none" w:sz="0" w:space="0" w:color="auto"/>
              <w:left w:val="none" w:sz="0" w:space="0" w:color="auto"/>
              <w:bottom w:val="none" w:sz="0" w:space="0" w:color="auto"/>
              <w:right w:val="none" w:sz="0" w:space="0" w:color="auto"/>
            </w:tcBorders>
          </w:tcPr>
          <w:p w14:paraId="336E273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debe</w:t>
            </w:r>
            <w:r>
              <w:rPr>
                <w:rFonts w:ascii="Courier New" w:hAnsi="Courier New" w:cs="Courier New"/>
                <w:sz w:val="21"/>
                <w:szCs w:val="21"/>
              </w:rPr>
              <w:t>ría</w:t>
            </w:r>
            <w:r w:rsidRPr="00E77660">
              <w:rPr>
                <w:rFonts w:ascii="Courier New" w:hAnsi="Courier New" w:cs="Courier New"/>
                <w:sz w:val="21"/>
                <w:szCs w:val="21"/>
              </w:rPr>
              <w:t xml:space="preserve"> tener una '</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15" w:type="dxa"/>
            <w:tcBorders>
              <w:top w:val="none" w:sz="0" w:space="0" w:color="auto"/>
              <w:left w:val="none" w:sz="0" w:space="0" w:color="auto"/>
              <w:bottom w:val="none" w:sz="0" w:space="0" w:color="auto"/>
              <w:right w:val="none" w:sz="0" w:space="0" w:color="auto"/>
            </w:tcBorders>
          </w:tcPr>
          <w:p w14:paraId="23E3029C" w14:textId="77777777" w:rsidR="00E77660" w:rsidRDefault="00E77660" w:rsidP="006440F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asociada una </w:t>
            </w:r>
            <w:r w:rsidRPr="00E77660">
              <w:rPr>
                <w:rFonts w:ascii="Courier New" w:hAnsi="Courier New" w:cs="Courier New"/>
                <w:sz w:val="21"/>
                <w:szCs w:val="21"/>
              </w:rPr>
              <w:t>'</w:t>
            </w:r>
            <w:r w:rsidR="00022068" w:rsidRPr="00E77660">
              <w:rPr>
                <w:rFonts w:ascii="Courier New" w:hAnsi="Courier New" w:cs="Courier New"/>
                <w:sz w:val="21"/>
                <w:szCs w:val="21"/>
              </w:rPr>
              <w:t>descripción</w:t>
            </w:r>
            <w:r w:rsidRPr="00E77660">
              <w:rPr>
                <w:rFonts w:ascii="Courier New" w:hAnsi="Courier New" w:cs="Courier New"/>
                <w:sz w:val="21"/>
                <w:szCs w:val="21"/>
              </w:rPr>
              <w:t>' del puesto al que se refiere</w:t>
            </w:r>
          </w:p>
        </w:tc>
        <w:tc>
          <w:tcPr>
            <w:tcW w:w="2702" w:type="dxa"/>
            <w:tcBorders>
              <w:top w:val="none" w:sz="0" w:space="0" w:color="auto"/>
              <w:left w:val="none" w:sz="0" w:space="0" w:color="auto"/>
              <w:bottom w:val="none" w:sz="0" w:space="0" w:color="auto"/>
              <w:right w:val="none" w:sz="0" w:space="0" w:color="auto"/>
            </w:tcBorders>
          </w:tcPr>
          <w:p w14:paraId="56E7D2CB"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73" w:type="dxa"/>
            <w:tcBorders>
              <w:top w:val="none" w:sz="0" w:space="0" w:color="auto"/>
              <w:left w:val="none" w:sz="0" w:space="0" w:color="auto"/>
              <w:bottom w:val="none" w:sz="0" w:space="0" w:color="auto"/>
              <w:right w:val="none" w:sz="0" w:space="0" w:color="auto"/>
            </w:tcBorders>
          </w:tcPr>
          <w:p w14:paraId="168E917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1F8F5EEB" w14:textId="77777777" w:rsidR="00FB2547" w:rsidRPr="00081FAF" w:rsidRDefault="00081FAF" w:rsidP="00081FAF">
      <w:pPr>
        <w:pStyle w:val="Epgrafe"/>
        <w:jc w:val="center"/>
        <w:rPr>
          <w:color w:val="auto"/>
        </w:rPr>
      </w:pPr>
      <w:bookmarkStart w:id="221" w:name="_Toc500783166"/>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23</w:t>
      </w:r>
      <w:r w:rsidRPr="00081FAF">
        <w:rPr>
          <w:color w:val="auto"/>
        </w:rPr>
        <w:fldChar w:fldCharType="end"/>
      </w:r>
      <w:r w:rsidRPr="00081FAF">
        <w:rPr>
          <w:color w:val="auto"/>
        </w:rPr>
        <w:t>: Pruebas en el testeo del RDF correspondiente a las retribuciones nominativas</w:t>
      </w:r>
      <w:bookmarkEnd w:id="221"/>
    </w:p>
    <w:p w14:paraId="5A390EBF" w14:textId="77777777" w:rsidR="008B3F36" w:rsidRDefault="00261D1F" w:rsidP="008B3F36">
      <w:pPr>
        <w:pStyle w:val="Ttulo2"/>
        <w:numPr>
          <w:ilvl w:val="2"/>
          <w:numId w:val="35"/>
        </w:numPr>
      </w:pPr>
      <w:bookmarkStart w:id="222" w:name="_Toc500783620"/>
      <w:r w:rsidRPr="00646033">
        <w:t>Testeo calidad RDF correspondiente a los contratos de trabajo</w:t>
      </w:r>
      <w:bookmarkEnd w:id="222"/>
    </w:p>
    <w:p w14:paraId="59F7AA20" w14:textId="77777777" w:rsidR="00FB2547" w:rsidRDefault="00FB2547" w:rsidP="00FB2547"/>
    <w:tbl>
      <w:tblPr>
        <w:tblStyle w:val="Cuadrculaclara-nfasis1"/>
        <w:tblW w:w="14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9"/>
        <w:gridCol w:w="3407"/>
        <w:gridCol w:w="2670"/>
        <w:gridCol w:w="2658"/>
        <w:gridCol w:w="3023"/>
      </w:tblGrid>
      <w:tr w:rsidR="00E77660" w14:paraId="549A9C6F" w14:textId="77777777" w:rsidTr="00852918">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bottom w:val="single" w:sz="4" w:space="0" w:color="auto"/>
            </w:tcBorders>
          </w:tcPr>
          <w:p w14:paraId="0D466751" w14:textId="77777777" w:rsidR="00E77660" w:rsidRDefault="00E77660" w:rsidP="006B5513">
            <w:pPr>
              <w:jc w:val="center"/>
            </w:pPr>
            <w:r>
              <w:t>Id</w:t>
            </w:r>
          </w:p>
        </w:tc>
        <w:tc>
          <w:tcPr>
            <w:tcW w:w="3407" w:type="dxa"/>
            <w:tcBorders>
              <w:top w:val="single" w:sz="4" w:space="0" w:color="auto"/>
              <w:bottom w:val="single" w:sz="4" w:space="0" w:color="auto"/>
            </w:tcBorders>
          </w:tcPr>
          <w:p w14:paraId="60F65229"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Descripción</w:t>
            </w:r>
          </w:p>
        </w:tc>
        <w:tc>
          <w:tcPr>
            <w:tcW w:w="2670" w:type="dxa"/>
            <w:tcBorders>
              <w:top w:val="single" w:sz="4" w:space="0" w:color="auto"/>
              <w:bottom w:val="single" w:sz="4" w:space="0" w:color="auto"/>
            </w:tcBorders>
          </w:tcPr>
          <w:p w14:paraId="64BAD086"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658" w:type="dxa"/>
            <w:tcBorders>
              <w:top w:val="single" w:sz="4" w:space="0" w:color="auto"/>
              <w:bottom w:val="single" w:sz="4" w:space="0" w:color="auto"/>
            </w:tcBorders>
          </w:tcPr>
          <w:p w14:paraId="6DDE9884"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23" w:type="dxa"/>
            <w:tcBorders>
              <w:top w:val="single" w:sz="4" w:space="0" w:color="auto"/>
              <w:bottom w:val="single" w:sz="4" w:space="0" w:color="auto"/>
            </w:tcBorders>
          </w:tcPr>
          <w:p w14:paraId="0F8DF91E" w14:textId="77777777" w:rsidR="00E77660" w:rsidRDefault="00E77660" w:rsidP="006B5513">
            <w:pPr>
              <w:jc w:val="center"/>
              <w:cnfStyle w:val="100000000000" w:firstRow="1" w:lastRow="0" w:firstColumn="0" w:lastColumn="0" w:oddVBand="0" w:evenVBand="0" w:oddHBand="0" w:evenHBand="0" w:firstRowFirstColumn="0" w:firstRowLastColumn="0" w:lastRowFirstColumn="0" w:lastRowLastColumn="0"/>
            </w:pPr>
            <w:r>
              <w:t>Funcionamiento</w:t>
            </w:r>
          </w:p>
        </w:tc>
      </w:tr>
      <w:tr w:rsidR="00E77660" w14:paraId="59F5CA12" w14:textId="77777777" w:rsidTr="00852918">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2339" w:type="dxa"/>
            <w:tcBorders>
              <w:top w:val="single" w:sz="4" w:space="0" w:color="auto"/>
              <w:left w:val="none" w:sz="0" w:space="0" w:color="auto"/>
              <w:bottom w:val="none" w:sz="0" w:space="0" w:color="auto"/>
              <w:right w:val="none" w:sz="0" w:space="0" w:color="auto"/>
            </w:tcBorders>
          </w:tcPr>
          <w:p w14:paraId="4A70326E"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1</w:t>
            </w:r>
          </w:p>
        </w:tc>
        <w:tc>
          <w:tcPr>
            <w:tcW w:w="3407" w:type="dxa"/>
            <w:tcBorders>
              <w:top w:val="single" w:sz="4" w:space="0" w:color="auto"/>
              <w:left w:val="none" w:sz="0" w:space="0" w:color="auto"/>
              <w:bottom w:val="none" w:sz="0" w:space="0" w:color="auto"/>
              <w:right w:val="none" w:sz="0" w:space="0" w:color="auto"/>
            </w:tcBorders>
          </w:tcPr>
          <w:p w14:paraId="4D4B7336"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un label</w:t>
            </w:r>
          </w:p>
        </w:tc>
        <w:tc>
          <w:tcPr>
            <w:tcW w:w="2670" w:type="dxa"/>
            <w:tcBorders>
              <w:top w:val="single" w:sz="4" w:space="0" w:color="auto"/>
              <w:left w:val="none" w:sz="0" w:space="0" w:color="auto"/>
              <w:bottom w:val="none" w:sz="0" w:space="0" w:color="auto"/>
              <w:right w:val="none" w:sz="0" w:space="0" w:color="auto"/>
            </w:tcBorders>
          </w:tcPr>
          <w:p w14:paraId="628FC2DF" w14:textId="77777777"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tiene asociado un label</w:t>
            </w:r>
          </w:p>
        </w:tc>
        <w:tc>
          <w:tcPr>
            <w:tcW w:w="2658" w:type="dxa"/>
            <w:tcBorders>
              <w:top w:val="single" w:sz="4" w:space="0" w:color="auto"/>
              <w:left w:val="none" w:sz="0" w:space="0" w:color="auto"/>
              <w:bottom w:val="none" w:sz="0" w:space="0" w:color="auto"/>
              <w:right w:val="none" w:sz="0" w:space="0" w:color="auto"/>
            </w:tcBorders>
          </w:tcPr>
          <w:p w14:paraId="4033C033" w14:textId="77777777" w:rsidR="00E77660" w:rsidRPr="003970E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single" w:sz="4" w:space="0" w:color="auto"/>
              <w:left w:val="none" w:sz="0" w:space="0" w:color="auto"/>
              <w:bottom w:val="none" w:sz="0" w:space="0" w:color="auto"/>
              <w:right w:val="none" w:sz="0" w:space="0" w:color="auto"/>
            </w:tcBorders>
          </w:tcPr>
          <w:p w14:paraId="1C61408B" w14:textId="77777777" w:rsidR="00E77660" w:rsidRDefault="00E77660" w:rsidP="006B5513">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170660">
              <w:rPr>
                <w:rFonts w:ascii="Courier New" w:hAnsi="Courier New" w:cs="Courier New"/>
                <w:b/>
                <w:color w:val="FF0000"/>
                <w:sz w:val="21"/>
                <w:szCs w:val="21"/>
              </w:rPr>
              <w:t>ERROR</w:t>
            </w:r>
          </w:p>
        </w:tc>
      </w:tr>
      <w:tr w:rsidR="00E77660" w14:paraId="6DF2C3C2" w14:textId="77777777" w:rsidTr="00852918">
        <w:trPr>
          <w:cnfStyle w:val="000000010000" w:firstRow="0" w:lastRow="0" w:firstColumn="0" w:lastColumn="0" w:oddVBand="0" w:evenVBand="0" w:oddHBand="0" w:evenHBand="1"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4555E982"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2</w:t>
            </w:r>
          </w:p>
        </w:tc>
        <w:tc>
          <w:tcPr>
            <w:tcW w:w="3407" w:type="dxa"/>
            <w:tcBorders>
              <w:top w:val="none" w:sz="0" w:space="0" w:color="auto"/>
              <w:left w:val="none" w:sz="0" w:space="0" w:color="auto"/>
              <w:bottom w:val="none" w:sz="0" w:space="0" w:color="auto"/>
              <w:right w:val="none" w:sz="0" w:space="0" w:color="auto"/>
            </w:tcBorders>
          </w:tcPr>
          <w:p w14:paraId="0BEBF952" w14:textId="77777777"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Sólo si el contrato ha sufrido alguna modificación se debería almacenar la fecha en la que se realizo</w:t>
            </w:r>
          </w:p>
        </w:tc>
        <w:tc>
          <w:tcPr>
            <w:tcW w:w="2670" w:type="dxa"/>
            <w:tcBorders>
              <w:top w:val="none" w:sz="0" w:space="0" w:color="auto"/>
              <w:left w:val="none" w:sz="0" w:space="0" w:color="auto"/>
              <w:bottom w:val="none" w:sz="0" w:space="0" w:color="auto"/>
              <w:right w:val="none" w:sz="0" w:space="0" w:color="auto"/>
            </w:tcBorders>
          </w:tcPr>
          <w:p w14:paraId="76C87123" w14:textId="77777777" w:rsidR="00E77660" w:rsidRPr="006440F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Si el contrato ha sido modificado se almacena la fecha en la que se realizo</w:t>
            </w:r>
          </w:p>
        </w:tc>
        <w:tc>
          <w:tcPr>
            <w:tcW w:w="2658" w:type="dxa"/>
            <w:tcBorders>
              <w:top w:val="none" w:sz="0" w:space="0" w:color="auto"/>
              <w:left w:val="none" w:sz="0" w:space="0" w:color="auto"/>
              <w:bottom w:val="none" w:sz="0" w:space="0" w:color="auto"/>
              <w:right w:val="none" w:sz="0" w:space="0" w:color="auto"/>
            </w:tcBorders>
          </w:tcPr>
          <w:p w14:paraId="02A94E52"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42E43FB"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75936DF2" w14:textId="77777777" w:rsidTr="00852918">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154CD693"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lastRenderedPageBreak/>
              <w:t>3</w:t>
            </w:r>
          </w:p>
        </w:tc>
        <w:tc>
          <w:tcPr>
            <w:tcW w:w="3407" w:type="dxa"/>
            <w:tcBorders>
              <w:top w:val="none" w:sz="0" w:space="0" w:color="auto"/>
              <w:left w:val="none" w:sz="0" w:space="0" w:color="auto"/>
              <w:bottom w:val="none" w:sz="0" w:space="0" w:color="auto"/>
              <w:right w:val="none" w:sz="0" w:space="0" w:color="auto"/>
            </w:tcBorders>
          </w:tcPr>
          <w:p w14:paraId="3FD08ADC"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70" w:type="dxa"/>
            <w:tcBorders>
              <w:top w:val="none" w:sz="0" w:space="0" w:color="auto"/>
              <w:left w:val="none" w:sz="0" w:space="0" w:color="auto"/>
              <w:bottom w:val="none" w:sz="0" w:space="0" w:color="auto"/>
              <w:right w:val="none" w:sz="0" w:space="0" w:color="auto"/>
            </w:tcBorders>
          </w:tcPr>
          <w:p w14:paraId="3E6C025F"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 debería tener asociado el código del puesto al que se refiere</w:t>
            </w:r>
          </w:p>
        </w:tc>
        <w:tc>
          <w:tcPr>
            <w:tcW w:w="2658" w:type="dxa"/>
            <w:tcBorders>
              <w:top w:val="none" w:sz="0" w:space="0" w:color="auto"/>
              <w:left w:val="none" w:sz="0" w:space="0" w:color="auto"/>
              <w:bottom w:val="none" w:sz="0" w:space="0" w:color="auto"/>
              <w:right w:val="none" w:sz="0" w:space="0" w:color="auto"/>
            </w:tcBorders>
          </w:tcPr>
          <w:p w14:paraId="50A3D84B"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8AD90A9"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55DF9255" w14:textId="77777777" w:rsidTr="00852918">
        <w:trPr>
          <w:cnfStyle w:val="000000010000" w:firstRow="0" w:lastRow="0" w:firstColumn="0" w:lastColumn="0" w:oddVBand="0" w:evenVBand="0" w:oddHBand="0" w:evenHBand="1" w:firstRowFirstColumn="0" w:firstRowLastColumn="0" w:lastRowFirstColumn="0" w:lastRowLastColumn="0"/>
          <w:trHeight w:val="1409"/>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33EDD2DA"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4</w:t>
            </w:r>
          </w:p>
        </w:tc>
        <w:tc>
          <w:tcPr>
            <w:tcW w:w="3407" w:type="dxa"/>
            <w:tcBorders>
              <w:top w:val="none" w:sz="0" w:space="0" w:color="auto"/>
              <w:left w:val="none" w:sz="0" w:space="0" w:color="auto"/>
              <w:bottom w:val="none" w:sz="0" w:space="0" w:color="auto"/>
              <w:right w:val="none" w:sz="0" w:space="0" w:color="auto"/>
            </w:tcBorders>
          </w:tcPr>
          <w:p w14:paraId="45BECB70"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sidR="00022068" w:rsidRPr="00E77660">
              <w:rPr>
                <w:rFonts w:ascii="Courier New" w:hAnsi="Courier New" w:cs="Courier New"/>
                <w:sz w:val="21"/>
                <w:szCs w:val="21"/>
              </w:rPr>
              <w:t>debería</w:t>
            </w:r>
            <w:r w:rsidRPr="00E77660">
              <w:rPr>
                <w:rFonts w:ascii="Courier New" w:hAnsi="Courier New" w:cs="Courier New"/>
                <w:sz w:val="21"/>
                <w:szCs w:val="21"/>
              </w:rPr>
              <w:t xml:space="preserve"> tener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70" w:type="dxa"/>
            <w:tcBorders>
              <w:top w:val="none" w:sz="0" w:space="0" w:color="auto"/>
              <w:left w:val="none" w:sz="0" w:space="0" w:color="auto"/>
              <w:bottom w:val="none" w:sz="0" w:space="0" w:color="auto"/>
              <w:right w:val="none" w:sz="0" w:space="0" w:color="auto"/>
            </w:tcBorders>
          </w:tcPr>
          <w:p w14:paraId="438F6426"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El contrato</w:t>
            </w:r>
            <w:r w:rsidRPr="00E77660">
              <w:rPr>
                <w:rFonts w:ascii="Courier New" w:hAnsi="Courier New" w:cs="Courier New"/>
                <w:sz w:val="21"/>
                <w:szCs w:val="21"/>
              </w:rPr>
              <w:t xml:space="preserve"> t</w:t>
            </w:r>
            <w:r>
              <w:rPr>
                <w:rFonts w:ascii="Courier New" w:hAnsi="Courier New" w:cs="Courier New"/>
                <w:sz w:val="21"/>
                <w:szCs w:val="21"/>
              </w:rPr>
              <w:t>iene</w:t>
            </w:r>
            <w:r w:rsidRPr="00E77660">
              <w:rPr>
                <w:rFonts w:ascii="Courier New" w:hAnsi="Courier New" w:cs="Courier New"/>
                <w:sz w:val="21"/>
                <w:szCs w:val="21"/>
              </w:rPr>
              <w:t xml:space="preserve"> almacenada la fecha en la que se </w:t>
            </w:r>
            <w:r w:rsidR="00022068" w:rsidRPr="00E77660">
              <w:rPr>
                <w:rFonts w:ascii="Courier New" w:hAnsi="Courier New" w:cs="Courier New"/>
                <w:sz w:val="21"/>
                <w:szCs w:val="21"/>
              </w:rPr>
              <w:t>realizó</w:t>
            </w:r>
            <w:r w:rsidRPr="00E77660">
              <w:rPr>
                <w:rFonts w:ascii="Courier New" w:hAnsi="Courier New" w:cs="Courier New"/>
                <w:sz w:val="21"/>
                <w:szCs w:val="21"/>
              </w:rPr>
              <w:t xml:space="preserve"> la descarga de datos</w:t>
            </w:r>
          </w:p>
        </w:tc>
        <w:tc>
          <w:tcPr>
            <w:tcW w:w="2658" w:type="dxa"/>
            <w:tcBorders>
              <w:top w:val="none" w:sz="0" w:space="0" w:color="auto"/>
              <w:left w:val="none" w:sz="0" w:space="0" w:color="auto"/>
              <w:bottom w:val="none" w:sz="0" w:space="0" w:color="auto"/>
              <w:right w:val="none" w:sz="0" w:space="0" w:color="auto"/>
            </w:tcBorders>
          </w:tcPr>
          <w:p w14:paraId="6F01E530"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6C2450B"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1C6F6070" w14:textId="77777777" w:rsidTr="00852918">
        <w:trPr>
          <w:cnfStyle w:val="000000100000" w:firstRow="0" w:lastRow="0" w:firstColumn="0" w:lastColumn="0" w:oddVBand="0" w:evenVBand="0" w:oddHBand="1" w:evenHBand="0" w:firstRowFirstColumn="0" w:firstRowLastColumn="0" w:lastRowFirstColumn="0" w:lastRowLastColumn="0"/>
          <w:trHeight w:val="155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CFDB0D3"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5</w:t>
            </w:r>
          </w:p>
        </w:tc>
        <w:tc>
          <w:tcPr>
            <w:tcW w:w="3407" w:type="dxa"/>
            <w:tcBorders>
              <w:top w:val="none" w:sz="0" w:space="0" w:color="auto"/>
              <w:left w:val="none" w:sz="0" w:space="0" w:color="auto"/>
              <w:bottom w:val="none" w:sz="0" w:space="0" w:color="auto"/>
              <w:right w:val="none" w:sz="0" w:space="0" w:color="auto"/>
            </w:tcBorders>
          </w:tcPr>
          <w:p w14:paraId="2B7588B6"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El contrato d</w:t>
            </w:r>
            <w:r>
              <w:rPr>
                <w:rFonts w:ascii="Courier New" w:hAnsi="Courier New" w:cs="Courier New"/>
                <w:sz w:val="21"/>
                <w:szCs w:val="21"/>
              </w:rPr>
              <w:t>ebería tener asociado una dotació</w:t>
            </w:r>
            <w:r w:rsidRPr="00E77660">
              <w:rPr>
                <w:rFonts w:ascii="Courier New" w:hAnsi="Courier New" w:cs="Courier New"/>
                <w:sz w:val="21"/>
                <w:szCs w:val="21"/>
              </w:rPr>
              <w:t>n en referencia al puesto al que se refiere</w:t>
            </w:r>
          </w:p>
        </w:tc>
        <w:tc>
          <w:tcPr>
            <w:tcW w:w="2670" w:type="dxa"/>
            <w:tcBorders>
              <w:top w:val="none" w:sz="0" w:space="0" w:color="auto"/>
              <w:left w:val="none" w:sz="0" w:space="0" w:color="auto"/>
              <w:bottom w:val="none" w:sz="0" w:space="0" w:color="auto"/>
              <w:right w:val="none" w:sz="0" w:space="0" w:color="auto"/>
            </w:tcBorders>
          </w:tcPr>
          <w:p w14:paraId="570A83E9"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 asociado una dotació</w:t>
            </w:r>
            <w:r w:rsidRPr="00E77660">
              <w:rPr>
                <w:rFonts w:ascii="Courier New" w:hAnsi="Courier New" w:cs="Courier New"/>
                <w:sz w:val="21"/>
                <w:szCs w:val="21"/>
              </w:rPr>
              <w:t>n en referencia al puesto al que se refiere</w:t>
            </w:r>
          </w:p>
        </w:tc>
        <w:tc>
          <w:tcPr>
            <w:tcW w:w="2658" w:type="dxa"/>
            <w:tcBorders>
              <w:top w:val="none" w:sz="0" w:space="0" w:color="auto"/>
              <w:left w:val="none" w:sz="0" w:space="0" w:color="auto"/>
              <w:bottom w:val="none" w:sz="0" w:space="0" w:color="auto"/>
              <w:right w:val="none" w:sz="0" w:space="0" w:color="auto"/>
            </w:tcBorders>
          </w:tcPr>
          <w:p w14:paraId="49735AA9"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969D724"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3AE60DA2" w14:textId="77777777" w:rsidTr="00852918">
        <w:trPr>
          <w:cnfStyle w:val="000000010000" w:firstRow="0" w:lastRow="0" w:firstColumn="0" w:lastColumn="0" w:oddVBand="0" w:evenVBand="0" w:oddHBand="0" w:evenHBand="1"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7D372CA"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6</w:t>
            </w:r>
          </w:p>
        </w:tc>
        <w:tc>
          <w:tcPr>
            <w:tcW w:w="3407" w:type="dxa"/>
            <w:tcBorders>
              <w:top w:val="none" w:sz="0" w:space="0" w:color="auto"/>
              <w:left w:val="none" w:sz="0" w:space="0" w:color="auto"/>
              <w:bottom w:val="none" w:sz="0" w:space="0" w:color="auto"/>
              <w:right w:val="none" w:sz="0" w:space="0" w:color="auto"/>
            </w:tcBorders>
          </w:tcPr>
          <w:p w14:paraId="05E7A1E1"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70" w:type="dxa"/>
            <w:tcBorders>
              <w:top w:val="none" w:sz="0" w:space="0" w:color="auto"/>
              <w:left w:val="none" w:sz="0" w:space="0" w:color="auto"/>
              <w:bottom w:val="none" w:sz="0" w:space="0" w:color="auto"/>
              <w:right w:val="none" w:sz="0" w:space="0" w:color="auto"/>
            </w:tcBorders>
          </w:tcPr>
          <w:p w14:paraId="2239D6D5" w14:textId="77777777" w:rsidR="00E77660" w:rsidRDefault="00E77660" w:rsidP="00E77660">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departamento en el que se encontrará el puesto</w:t>
            </w:r>
          </w:p>
        </w:tc>
        <w:tc>
          <w:tcPr>
            <w:tcW w:w="2658" w:type="dxa"/>
            <w:tcBorders>
              <w:top w:val="none" w:sz="0" w:space="0" w:color="auto"/>
              <w:left w:val="none" w:sz="0" w:space="0" w:color="auto"/>
              <w:bottom w:val="none" w:sz="0" w:space="0" w:color="auto"/>
              <w:right w:val="none" w:sz="0" w:space="0" w:color="auto"/>
            </w:tcBorders>
          </w:tcPr>
          <w:p w14:paraId="1FF375A8"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59F5846C"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29B11150" w14:textId="77777777" w:rsidTr="00852918">
        <w:trPr>
          <w:cnfStyle w:val="000000100000" w:firstRow="0" w:lastRow="0" w:firstColumn="0" w:lastColumn="0" w:oddVBand="0" w:evenVBand="0" w:oddHBand="1" w:evenHBand="0" w:firstRowFirstColumn="0" w:firstRowLastColumn="0" w:lastRowFirstColumn="0" w:lastRowLastColumn="0"/>
          <w:trHeight w:val="124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26A5D6FF"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7</w:t>
            </w:r>
          </w:p>
        </w:tc>
        <w:tc>
          <w:tcPr>
            <w:tcW w:w="3407" w:type="dxa"/>
            <w:tcBorders>
              <w:top w:val="none" w:sz="0" w:space="0" w:color="auto"/>
              <w:left w:val="none" w:sz="0" w:space="0" w:color="auto"/>
              <w:bottom w:val="none" w:sz="0" w:space="0" w:color="auto"/>
              <w:right w:val="none" w:sz="0" w:space="0" w:color="auto"/>
            </w:tcBorders>
          </w:tcPr>
          <w:p w14:paraId="4335B1A1"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debería tener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70" w:type="dxa"/>
            <w:tcBorders>
              <w:top w:val="none" w:sz="0" w:space="0" w:color="auto"/>
              <w:left w:val="none" w:sz="0" w:space="0" w:color="auto"/>
              <w:bottom w:val="none" w:sz="0" w:space="0" w:color="auto"/>
              <w:right w:val="none" w:sz="0" w:space="0" w:color="auto"/>
            </w:tcBorders>
          </w:tcPr>
          <w:p w14:paraId="7DEC41C7" w14:textId="77777777" w:rsidR="00E77660" w:rsidRDefault="00E77660" w:rsidP="00E77660">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E77660">
              <w:rPr>
                <w:rFonts w:ascii="Courier New" w:hAnsi="Courier New" w:cs="Courier New"/>
                <w:sz w:val="21"/>
                <w:szCs w:val="21"/>
              </w:rPr>
              <w:t xml:space="preserve">El contrato </w:t>
            </w:r>
            <w:r>
              <w:rPr>
                <w:rFonts w:ascii="Courier New" w:hAnsi="Courier New" w:cs="Courier New"/>
                <w:sz w:val="21"/>
                <w:szCs w:val="21"/>
              </w:rPr>
              <w:t>tiene</w:t>
            </w:r>
            <w:r w:rsidRPr="00E77660">
              <w:rPr>
                <w:rFonts w:ascii="Courier New" w:hAnsi="Courier New" w:cs="Courier New"/>
                <w:sz w:val="21"/>
                <w:szCs w:val="21"/>
              </w:rPr>
              <w:t xml:space="preserve"> asociado el </w:t>
            </w:r>
            <w:r w:rsidR="00022068" w:rsidRPr="00E77660">
              <w:rPr>
                <w:rFonts w:ascii="Courier New" w:hAnsi="Courier New" w:cs="Courier New"/>
                <w:sz w:val="21"/>
                <w:szCs w:val="21"/>
              </w:rPr>
              <w:t>código</w:t>
            </w:r>
            <w:r w:rsidRPr="00E77660">
              <w:rPr>
                <w:rFonts w:ascii="Courier New" w:hAnsi="Courier New" w:cs="Courier New"/>
                <w:sz w:val="21"/>
                <w:szCs w:val="21"/>
              </w:rPr>
              <w:t xml:space="preserve"> del centro de destino del puesto</w:t>
            </w:r>
          </w:p>
        </w:tc>
        <w:tc>
          <w:tcPr>
            <w:tcW w:w="2658" w:type="dxa"/>
            <w:tcBorders>
              <w:top w:val="none" w:sz="0" w:space="0" w:color="auto"/>
              <w:left w:val="none" w:sz="0" w:space="0" w:color="auto"/>
              <w:bottom w:val="none" w:sz="0" w:space="0" w:color="auto"/>
              <w:right w:val="none" w:sz="0" w:space="0" w:color="auto"/>
            </w:tcBorders>
          </w:tcPr>
          <w:p w14:paraId="6BA47CC1"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2052F5EC" w14:textId="77777777" w:rsidR="00E77660" w:rsidRDefault="00E77660"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E77660" w14:paraId="55FEADAA" w14:textId="77777777" w:rsidTr="00852918">
        <w:trPr>
          <w:cnfStyle w:val="000000010000" w:firstRow="0" w:lastRow="0" w:firstColumn="0" w:lastColumn="0" w:oddVBand="0" w:evenVBand="0" w:oddHBand="0" w:evenHBand="1" w:firstRowFirstColumn="0" w:firstRowLastColumn="0" w:lastRowFirstColumn="0" w:lastRowLastColumn="0"/>
          <w:trHeight w:val="126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08F1F4D8" w14:textId="77777777" w:rsidR="00E77660" w:rsidRDefault="00E77660" w:rsidP="006B5513">
            <w:pPr>
              <w:jc w:val="center"/>
              <w:rPr>
                <w:rFonts w:ascii="Courier New" w:hAnsi="Courier New" w:cs="Courier New"/>
                <w:sz w:val="21"/>
                <w:szCs w:val="21"/>
              </w:rPr>
            </w:pPr>
            <w:r>
              <w:rPr>
                <w:rFonts w:ascii="Courier New" w:hAnsi="Courier New" w:cs="Courier New"/>
                <w:sz w:val="21"/>
                <w:szCs w:val="21"/>
              </w:rPr>
              <w:t>8</w:t>
            </w:r>
          </w:p>
        </w:tc>
        <w:tc>
          <w:tcPr>
            <w:tcW w:w="3407" w:type="dxa"/>
            <w:tcBorders>
              <w:top w:val="none" w:sz="0" w:space="0" w:color="auto"/>
              <w:left w:val="none" w:sz="0" w:space="0" w:color="auto"/>
              <w:bottom w:val="none" w:sz="0" w:space="0" w:color="auto"/>
              <w:right w:val="none" w:sz="0" w:space="0" w:color="auto"/>
            </w:tcBorders>
          </w:tcPr>
          <w:p w14:paraId="454AC096" w14:textId="77777777" w:rsidR="00E77660"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5FCB0438" w14:textId="77777777" w:rsidR="00E77660"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0A6DCE5C"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3192561F" w14:textId="77777777" w:rsidR="00E77660" w:rsidRDefault="00E77660"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772ADFD6" w14:textId="77777777" w:rsidTr="00852918">
        <w:trPr>
          <w:cnfStyle w:val="000000100000" w:firstRow="0" w:lastRow="0" w:firstColumn="0" w:lastColumn="0" w:oddVBand="0" w:evenVBand="0" w:oddHBand="1" w:evenHBand="0" w:firstRowFirstColumn="0" w:firstRowLastColumn="0" w:lastRowFirstColumn="0" w:lastRowLastColumn="0"/>
          <w:trHeight w:val="1182"/>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26593AC3"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lastRenderedPageBreak/>
              <w:t>9</w:t>
            </w:r>
          </w:p>
        </w:tc>
        <w:tc>
          <w:tcPr>
            <w:tcW w:w="3407" w:type="dxa"/>
            <w:tcBorders>
              <w:top w:val="none" w:sz="0" w:space="0" w:color="auto"/>
              <w:left w:val="none" w:sz="0" w:space="0" w:color="auto"/>
              <w:bottom w:val="none" w:sz="0" w:space="0" w:color="auto"/>
              <w:right w:val="none" w:sz="0" w:space="0" w:color="auto"/>
            </w:tcBorders>
          </w:tcPr>
          <w:p w14:paraId="483002D0" w14:textId="77777777" w:rsidR="00817386" w:rsidRPr="006440F0"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departamento gerente del puesto</w:t>
            </w:r>
          </w:p>
        </w:tc>
        <w:tc>
          <w:tcPr>
            <w:tcW w:w="2670" w:type="dxa"/>
            <w:tcBorders>
              <w:top w:val="none" w:sz="0" w:space="0" w:color="auto"/>
              <w:left w:val="none" w:sz="0" w:space="0" w:color="auto"/>
              <w:bottom w:val="none" w:sz="0" w:space="0" w:color="auto"/>
              <w:right w:val="none" w:sz="0" w:space="0" w:color="auto"/>
            </w:tcBorders>
          </w:tcPr>
          <w:p w14:paraId="74E8B356" w14:textId="77777777" w:rsidR="00817386" w:rsidRPr="006440F0"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el nombre del departamento gerente del puesto</w:t>
            </w:r>
          </w:p>
        </w:tc>
        <w:tc>
          <w:tcPr>
            <w:tcW w:w="2658" w:type="dxa"/>
            <w:tcBorders>
              <w:top w:val="none" w:sz="0" w:space="0" w:color="auto"/>
              <w:left w:val="none" w:sz="0" w:space="0" w:color="auto"/>
              <w:bottom w:val="none" w:sz="0" w:space="0" w:color="auto"/>
              <w:right w:val="none" w:sz="0" w:space="0" w:color="auto"/>
            </w:tcBorders>
          </w:tcPr>
          <w:p w14:paraId="1E34D8EA"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C72476C"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6F8ADDB8" w14:textId="77777777" w:rsidTr="00852918">
        <w:trPr>
          <w:cnfStyle w:val="000000010000" w:firstRow="0" w:lastRow="0" w:firstColumn="0" w:lastColumn="0" w:oddVBand="0" w:evenVBand="0" w:oddHBand="0" w:evenHBand="1"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42D9FA45"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10</w:t>
            </w:r>
          </w:p>
        </w:tc>
        <w:tc>
          <w:tcPr>
            <w:tcW w:w="3407" w:type="dxa"/>
            <w:tcBorders>
              <w:top w:val="none" w:sz="0" w:space="0" w:color="auto"/>
              <w:left w:val="none" w:sz="0" w:space="0" w:color="auto"/>
              <w:bottom w:val="none" w:sz="0" w:space="0" w:color="auto"/>
              <w:right w:val="none" w:sz="0" w:space="0" w:color="auto"/>
            </w:tcBorders>
          </w:tcPr>
          <w:p w14:paraId="3F6307B4"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552B47AD" w14:textId="77777777"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nombre del centro </w:t>
            </w:r>
            <w:r w:rsidR="00022068" w:rsidRPr="00817386">
              <w:rPr>
                <w:rFonts w:ascii="Courier New" w:hAnsi="Courier New" w:cs="Courier New"/>
                <w:sz w:val="21"/>
                <w:szCs w:val="21"/>
              </w:rPr>
              <w:t>orgánico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78699608"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05AD971D"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206956C7" w14:textId="77777777" w:rsidTr="00852918">
        <w:trPr>
          <w:cnfStyle w:val="000000100000" w:firstRow="0" w:lastRow="0" w:firstColumn="0" w:lastColumn="0" w:oddVBand="0" w:evenVBand="0" w:oddHBand="1" w:evenHBand="0" w:firstRowFirstColumn="0" w:firstRowLastColumn="0" w:lastRowFirstColumn="0" w:lastRowLastColumn="0"/>
          <w:trHeight w:val="1120"/>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3D68BFCC"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11</w:t>
            </w:r>
          </w:p>
        </w:tc>
        <w:tc>
          <w:tcPr>
            <w:tcW w:w="3407" w:type="dxa"/>
            <w:tcBorders>
              <w:top w:val="none" w:sz="0" w:space="0" w:color="auto"/>
              <w:left w:val="none" w:sz="0" w:space="0" w:color="auto"/>
              <w:bottom w:val="none" w:sz="0" w:space="0" w:color="auto"/>
              <w:right w:val="none" w:sz="0" w:space="0" w:color="auto"/>
            </w:tcBorders>
          </w:tcPr>
          <w:p w14:paraId="7692DAEF"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el nombre del centro destino del puesto</w:t>
            </w:r>
          </w:p>
        </w:tc>
        <w:tc>
          <w:tcPr>
            <w:tcW w:w="2670" w:type="dxa"/>
            <w:tcBorders>
              <w:top w:val="none" w:sz="0" w:space="0" w:color="auto"/>
              <w:left w:val="none" w:sz="0" w:space="0" w:color="auto"/>
              <w:bottom w:val="none" w:sz="0" w:space="0" w:color="auto"/>
              <w:right w:val="none" w:sz="0" w:space="0" w:color="auto"/>
            </w:tcBorders>
          </w:tcPr>
          <w:p w14:paraId="7AE5FD41" w14:textId="77777777" w:rsid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tiene</w:t>
            </w:r>
            <w:r w:rsidRPr="00817386">
              <w:rPr>
                <w:rFonts w:ascii="Courier New" w:hAnsi="Courier New" w:cs="Courier New"/>
                <w:sz w:val="21"/>
                <w:szCs w:val="21"/>
              </w:rPr>
              <w:t xml:space="preserve"> asociado el nombre del centro destino del puesto</w:t>
            </w:r>
          </w:p>
        </w:tc>
        <w:tc>
          <w:tcPr>
            <w:tcW w:w="2658" w:type="dxa"/>
            <w:tcBorders>
              <w:top w:val="none" w:sz="0" w:space="0" w:color="auto"/>
              <w:left w:val="none" w:sz="0" w:space="0" w:color="auto"/>
              <w:bottom w:val="none" w:sz="0" w:space="0" w:color="auto"/>
              <w:right w:val="none" w:sz="0" w:space="0" w:color="auto"/>
            </w:tcBorders>
          </w:tcPr>
          <w:p w14:paraId="64319F52"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5EB9FE9B"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6A73EF01" w14:textId="77777777" w:rsidTr="00852918">
        <w:trPr>
          <w:cnfStyle w:val="000000010000" w:firstRow="0" w:lastRow="0" w:firstColumn="0" w:lastColumn="0" w:oddVBand="0" w:evenVBand="0" w:oddHBand="0" w:evenHBand="1" w:firstRowFirstColumn="0" w:firstRowLastColumn="0" w:lastRowFirstColumn="0" w:lastRowLastColumn="0"/>
          <w:trHeight w:val="1405"/>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0432DB4D"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12</w:t>
            </w:r>
          </w:p>
        </w:tc>
        <w:tc>
          <w:tcPr>
            <w:tcW w:w="3407" w:type="dxa"/>
            <w:tcBorders>
              <w:top w:val="none" w:sz="0" w:space="0" w:color="auto"/>
              <w:left w:val="none" w:sz="0" w:space="0" w:color="auto"/>
              <w:bottom w:val="none" w:sz="0" w:space="0" w:color="auto"/>
              <w:right w:val="none" w:sz="0" w:space="0" w:color="auto"/>
            </w:tcBorders>
          </w:tcPr>
          <w:p w14:paraId="2E13C5A2" w14:textId="77777777"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70" w:type="dxa"/>
            <w:tcBorders>
              <w:top w:val="none" w:sz="0" w:space="0" w:color="auto"/>
              <w:left w:val="none" w:sz="0" w:space="0" w:color="auto"/>
              <w:bottom w:val="none" w:sz="0" w:space="0" w:color="auto"/>
              <w:right w:val="none" w:sz="0" w:space="0" w:color="auto"/>
            </w:tcBorders>
          </w:tcPr>
          <w:p w14:paraId="47919538" w14:textId="77777777" w:rsidR="00817386" w:rsidRP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 la </w:t>
            </w:r>
            <w:r w:rsidR="00022068" w:rsidRPr="00817386">
              <w:rPr>
                <w:rFonts w:ascii="Courier New" w:hAnsi="Courier New" w:cs="Courier New"/>
                <w:sz w:val="21"/>
                <w:szCs w:val="21"/>
              </w:rPr>
              <w:t>categoría</w:t>
            </w:r>
            <w:r w:rsidRPr="00817386">
              <w:rPr>
                <w:rFonts w:ascii="Courier New" w:hAnsi="Courier New" w:cs="Courier New"/>
                <w:sz w:val="21"/>
                <w:szCs w:val="21"/>
              </w:rPr>
              <w:t xml:space="preserve"> retributiva del puesto</w:t>
            </w:r>
          </w:p>
        </w:tc>
        <w:tc>
          <w:tcPr>
            <w:tcW w:w="2658" w:type="dxa"/>
            <w:tcBorders>
              <w:top w:val="none" w:sz="0" w:space="0" w:color="auto"/>
              <w:left w:val="none" w:sz="0" w:space="0" w:color="auto"/>
              <w:bottom w:val="none" w:sz="0" w:space="0" w:color="auto"/>
              <w:right w:val="none" w:sz="0" w:space="0" w:color="auto"/>
            </w:tcBorders>
          </w:tcPr>
          <w:p w14:paraId="3716561E"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EF28F64"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3E734BED" w14:textId="77777777" w:rsidTr="00852918">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7CA4E6FB"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13</w:t>
            </w:r>
          </w:p>
        </w:tc>
        <w:tc>
          <w:tcPr>
            <w:tcW w:w="3407" w:type="dxa"/>
            <w:tcBorders>
              <w:top w:val="none" w:sz="0" w:space="0" w:color="auto"/>
              <w:left w:val="none" w:sz="0" w:space="0" w:color="auto"/>
              <w:bottom w:val="none" w:sz="0" w:space="0" w:color="auto"/>
              <w:right w:val="none" w:sz="0" w:space="0" w:color="auto"/>
            </w:tcBorders>
          </w:tcPr>
          <w:p w14:paraId="5D3E216B" w14:textId="77777777" w:rsidR="00817386" w:rsidRP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debería tener 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70" w:type="dxa"/>
            <w:tcBorders>
              <w:top w:val="none" w:sz="0" w:space="0" w:color="auto"/>
              <w:left w:val="none" w:sz="0" w:space="0" w:color="auto"/>
              <w:bottom w:val="none" w:sz="0" w:space="0" w:color="auto"/>
              <w:right w:val="none" w:sz="0" w:space="0" w:color="auto"/>
            </w:tcBorders>
          </w:tcPr>
          <w:p w14:paraId="3394F7FD" w14:textId="77777777" w:rsidR="00817386" w:rsidRPr="00817386" w:rsidRDefault="00817386" w:rsidP="0081738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El contrato tiene </w:t>
            </w:r>
            <w:r w:rsidRPr="00817386">
              <w:rPr>
                <w:rFonts w:ascii="Courier New" w:hAnsi="Courier New" w:cs="Courier New"/>
                <w:sz w:val="21"/>
                <w:szCs w:val="21"/>
              </w:rPr>
              <w:t xml:space="preserve">asociado el </w:t>
            </w:r>
            <w:r w:rsidR="00022068" w:rsidRPr="00817386">
              <w:rPr>
                <w:rFonts w:ascii="Courier New" w:hAnsi="Courier New" w:cs="Courier New"/>
                <w:sz w:val="21"/>
                <w:szCs w:val="21"/>
              </w:rPr>
              <w:t>código</w:t>
            </w:r>
            <w:r w:rsidRPr="00817386">
              <w:rPr>
                <w:rFonts w:ascii="Courier New" w:hAnsi="Courier New" w:cs="Courier New"/>
                <w:sz w:val="21"/>
                <w:szCs w:val="21"/>
              </w:rPr>
              <w:t xml:space="preserve"> del perfil </w:t>
            </w:r>
            <w:r w:rsidR="00022068" w:rsidRPr="00817386">
              <w:rPr>
                <w:rFonts w:ascii="Courier New" w:hAnsi="Courier New" w:cs="Courier New"/>
                <w:sz w:val="21"/>
                <w:szCs w:val="21"/>
              </w:rPr>
              <w:t>lingüístico</w:t>
            </w:r>
            <w:r w:rsidRPr="00817386">
              <w:rPr>
                <w:rFonts w:ascii="Courier New" w:hAnsi="Courier New" w:cs="Courier New"/>
                <w:sz w:val="21"/>
                <w:szCs w:val="21"/>
              </w:rPr>
              <w:t xml:space="preserve"> del puesto</w:t>
            </w:r>
          </w:p>
        </w:tc>
        <w:tc>
          <w:tcPr>
            <w:tcW w:w="2658" w:type="dxa"/>
            <w:tcBorders>
              <w:top w:val="none" w:sz="0" w:space="0" w:color="auto"/>
              <w:left w:val="none" w:sz="0" w:space="0" w:color="auto"/>
              <w:bottom w:val="none" w:sz="0" w:space="0" w:color="auto"/>
              <w:right w:val="none" w:sz="0" w:space="0" w:color="auto"/>
            </w:tcBorders>
          </w:tcPr>
          <w:p w14:paraId="74FA70E2"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46C99559" w14:textId="77777777" w:rsidR="00817386" w:rsidRDefault="00817386" w:rsidP="006B5513">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817386" w14:paraId="0B392ABC" w14:textId="77777777" w:rsidTr="00852918">
        <w:trPr>
          <w:cnfStyle w:val="000000010000" w:firstRow="0" w:lastRow="0" w:firstColumn="0" w:lastColumn="0" w:oddVBand="0" w:evenVBand="0" w:oddHBand="0" w:evenHBand="1"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39" w:type="dxa"/>
            <w:tcBorders>
              <w:top w:val="none" w:sz="0" w:space="0" w:color="auto"/>
              <w:left w:val="none" w:sz="0" w:space="0" w:color="auto"/>
              <w:bottom w:val="none" w:sz="0" w:space="0" w:color="auto"/>
              <w:right w:val="none" w:sz="0" w:space="0" w:color="auto"/>
            </w:tcBorders>
          </w:tcPr>
          <w:p w14:paraId="68349FB5" w14:textId="77777777" w:rsidR="00817386" w:rsidRDefault="00817386" w:rsidP="006B5513">
            <w:pPr>
              <w:jc w:val="center"/>
              <w:rPr>
                <w:rFonts w:ascii="Courier New" w:hAnsi="Courier New" w:cs="Courier New"/>
                <w:sz w:val="21"/>
                <w:szCs w:val="21"/>
              </w:rPr>
            </w:pPr>
            <w:r>
              <w:rPr>
                <w:rFonts w:ascii="Courier New" w:hAnsi="Courier New" w:cs="Courier New"/>
                <w:sz w:val="21"/>
                <w:szCs w:val="21"/>
              </w:rPr>
              <w:t>14</w:t>
            </w:r>
          </w:p>
        </w:tc>
        <w:tc>
          <w:tcPr>
            <w:tcW w:w="3407" w:type="dxa"/>
            <w:tcBorders>
              <w:top w:val="none" w:sz="0" w:space="0" w:color="auto"/>
              <w:left w:val="none" w:sz="0" w:space="0" w:color="auto"/>
              <w:bottom w:val="none" w:sz="0" w:space="0" w:color="auto"/>
              <w:right w:val="none" w:sz="0" w:space="0" w:color="auto"/>
            </w:tcBorders>
          </w:tcPr>
          <w:p w14:paraId="45DFD013" w14:textId="77777777" w:rsidR="00817386" w:rsidRP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El contrato debería tener asociado un sueldo</w:t>
            </w:r>
          </w:p>
        </w:tc>
        <w:tc>
          <w:tcPr>
            <w:tcW w:w="2670" w:type="dxa"/>
            <w:tcBorders>
              <w:top w:val="none" w:sz="0" w:space="0" w:color="auto"/>
              <w:left w:val="none" w:sz="0" w:space="0" w:color="auto"/>
              <w:bottom w:val="none" w:sz="0" w:space="0" w:color="auto"/>
              <w:right w:val="none" w:sz="0" w:space="0" w:color="auto"/>
            </w:tcBorders>
          </w:tcPr>
          <w:p w14:paraId="363E4344" w14:textId="77777777" w:rsidR="00817386" w:rsidRDefault="00817386" w:rsidP="0081738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817386">
              <w:rPr>
                <w:rFonts w:ascii="Courier New" w:hAnsi="Courier New" w:cs="Courier New"/>
                <w:sz w:val="21"/>
                <w:szCs w:val="21"/>
              </w:rPr>
              <w:t xml:space="preserve">El contrato </w:t>
            </w:r>
            <w:r>
              <w:rPr>
                <w:rFonts w:ascii="Courier New" w:hAnsi="Courier New" w:cs="Courier New"/>
                <w:sz w:val="21"/>
                <w:szCs w:val="21"/>
              </w:rPr>
              <w:t xml:space="preserve">tiene </w:t>
            </w:r>
            <w:r w:rsidRPr="00817386">
              <w:rPr>
                <w:rFonts w:ascii="Courier New" w:hAnsi="Courier New" w:cs="Courier New"/>
                <w:sz w:val="21"/>
                <w:szCs w:val="21"/>
              </w:rPr>
              <w:t>asociado un sueldo</w:t>
            </w:r>
          </w:p>
        </w:tc>
        <w:tc>
          <w:tcPr>
            <w:tcW w:w="2658" w:type="dxa"/>
            <w:tcBorders>
              <w:top w:val="none" w:sz="0" w:space="0" w:color="auto"/>
              <w:left w:val="none" w:sz="0" w:space="0" w:color="auto"/>
              <w:bottom w:val="none" w:sz="0" w:space="0" w:color="auto"/>
              <w:right w:val="none" w:sz="0" w:space="0" w:color="auto"/>
            </w:tcBorders>
          </w:tcPr>
          <w:p w14:paraId="0DA763CB"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23" w:type="dxa"/>
            <w:tcBorders>
              <w:top w:val="none" w:sz="0" w:space="0" w:color="auto"/>
              <w:left w:val="none" w:sz="0" w:space="0" w:color="auto"/>
              <w:bottom w:val="none" w:sz="0" w:space="0" w:color="auto"/>
              <w:right w:val="none" w:sz="0" w:space="0" w:color="auto"/>
            </w:tcBorders>
          </w:tcPr>
          <w:p w14:paraId="69AC1F49" w14:textId="77777777" w:rsidR="00817386" w:rsidRDefault="00817386" w:rsidP="006B5513">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B292166" w14:textId="77777777" w:rsidR="00852918" w:rsidRPr="00081FAF" w:rsidRDefault="00081FAF" w:rsidP="00081FAF">
      <w:pPr>
        <w:pStyle w:val="Epgrafe"/>
        <w:jc w:val="center"/>
        <w:rPr>
          <w:color w:val="auto"/>
        </w:rPr>
      </w:pPr>
      <w:bookmarkStart w:id="223" w:name="_Toc500783167"/>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24</w:t>
      </w:r>
      <w:r w:rsidRPr="00081FAF">
        <w:rPr>
          <w:color w:val="auto"/>
        </w:rPr>
        <w:fldChar w:fldCharType="end"/>
      </w:r>
      <w:r w:rsidRPr="00081FAF">
        <w:rPr>
          <w:color w:val="auto"/>
        </w:rPr>
        <w:t xml:space="preserve">: </w:t>
      </w:r>
      <w:r>
        <w:rPr>
          <w:color w:val="auto"/>
        </w:rPr>
        <w:t>P</w:t>
      </w:r>
      <w:r w:rsidRPr="00081FAF">
        <w:rPr>
          <w:color w:val="auto"/>
        </w:rPr>
        <w:t>ruebas en el testeo del RDF referente a los contratos laborales</w:t>
      </w:r>
      <w:bookmarkEnd w:id="223"/>
    </w:p>
    <w:p w14:paraId="63F31B3F" w14:textId="77777777" w:rsidR="00FB2547" w:rsidRPr="00FB2547" w:rsidRDefault="00FB2547" w:rsidP="00FB2547"/>
    <w:p w14:paraId="00692DE3" w14:textId="77777777" w:rsidR="00F2286E" w:rsidRPr="00F2286E" w:rsidRDefault="00F2286E" w:rsidP="00F2286E"/>
    <w:p w14:paraId="5E120374" w14:textId="77777777" w:rsidR="00D37F34" w:rsidRDefault="00261D1F" w:rsidP="00D37F34">
      <w:pPr>
        <w:pStyle w:val="Ttulo1"/>
        <w:numPr>
          <w:ilvl w:val="1"/>
          <w:numId w:val="35"/>
        </w:numPr>
      </w:pPr>
      <w:bookmarkStart w:id="224" w:name="_Toc500783621"/>
      <w:r w:rsidRPr="00261D1F">
        <w:lastRenderedPageBreak/>
        <w:t>SPARQL Endpoint</w:t>
      </w:r>
      <w:bookmarkEnd w:id="224"/>
    </w:p>
    <w:p w14:paraId="741B5680" w14:textId="77777777" w:rsidR="003970E0" w:rsidRPr="003970E0" w:rsidRDefault="003970E0" w:rsidP="003970E0"/>
    <w:tbl>
      <w:tblPr>
        <w:tblStyle w:val="Cuadrculaclara-nfasis1"/>
        <w:tblW w:w="14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3488"/>
        <w:gridCol w:w="2734"/>
        <w:gridCol w:w="2721"/>
        <w:gridCol w:w="3095"/>
      </w:tblGrid>
      <w:tr w:rsidR="00143059" w14:paraId="42763F5E" w14:textId="77777777" w:rsidTr="00B96BB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bottom w:val="single" w:sz="4" w:space="0" w:color="auto"/>
            </w:tcBorders>
          </w:tcPr>
          <w:p w14:paraId="57D2612A" w14:textId="77777777" w:rsidR="00D37F34" w:rsidRDefault="00D37F34" w:rsidP="008B3F36">
            <w:pPr>
              <w:jc w:val="center"/>
            </w:pPr>
            <w:r>
              <w:t>Id</w:t>
            </w:r>
          </w:p>
        </w:tc>
        <w:tc>
          <w:tcPr>
            <w:tcW w:w="3488" w:type="dxa"/>
            <w:tcBorders>
              <w:top w:val="single" w:sz="4" w:space="0" w:color="auto"/>
              <w:bottom w:val="single" w:sz="4" w:space="0" w:color="auto"/>
            </w:tcBorders>
          </w:tcPr>
          <w:p w14:paraId="3CE65B0E"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734" w:type="dxa"/>
            <w:tcBorders>
              <w:top w:val="single" w:sz="4" w:space="0" w:color="auto"/>
              <w:bottom w:val="single" w:sz="4" w:space="0" w:color="auto"/>
            </w:tcBorders>
          </w:tcPr>
          <w:p w14:paraId="6C3FF6E8"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721" w:type="dxa"/>
            <w:tcBorders>
              <w:top w:val="single" w:sz="4" w:space="0" w:color="auto"/>
              <w:bottom w:val="single" w:sz="4" w:space="0" w:color="auto"/>
            </w:tcBorders>
          </w:tcPr>
          <w:p w14:paraId="6CF025C7"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095" w:type="dxa"/>
            <w:tcBorders>
              <w:top w:val="single" w:sz="4" w:space="0" w:color="auto"/>
              <w:bottom w:val="single" w:sz="4" w:space="0" w:color="auto"/>
            </w:tcBorders>
          </w:tcPr>
          <w:p w14:paraId="53E63B1A" w14:textId="77777777" w:rsidR="00D37F34" w:rsidRDefault="00D37F34"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3970E0" w:rsidRPr="0075578F" w14:paraId="0563E077" w14:textId="77777777" w:rsidTr="00B96BBB">
        <w:trPr>
          <w:cnfStyle w:val="000000100000" w:firstRow="0" w:lastRow="0" w:firstColumn="0" w:lastColumn="0" w:oddVBand="0" w:evenVBand="0" w:oddHBand="1" w:evenHBand="0" w:firstRowFirstColumn="0" w:firstRowLastColumn="0" w:lastRowFirstColumn="0" w:lastRowLastColumn="0"/>
          <w:trHeight w:val="1292"/>
        </w:trPr>
        <w:tc>
          <w:tcPr>
            <w:cnfStyle w:val="001000000000" w:firstRow="0" w:lastRow="0" w:firstColumn="1" w:lastColumn="0" w:oddVBand="0" w:evenVBand="0" w:oddHBand="0" w:evenHBand="0" w:firstRowFirstColumn="0" w:firstRowLastColumn="0" w:lastRowFirstColumn="0" w:lastRowLastColumn="0"/>
            <w:tcW w:w="2395" w:type="dxa"/>
            <w:tcBorders>
              <w:top w:val="single" w:sz="4" w:space="0" w:color="auto"/>
              <w:left w:val="none" w:sz="0" w:space="0" w:color="auto"/>
              <w:bottom w:val="none" w:sz="0" w:space="0" w:color="auto"/>
              <w:right w:val="none" w:sz="0" w:space="0" w:color="auto"/>
            </w:tcBorders>
          </w:tcPr>
          <w:p w14:paraId="4D69DAB4" w14:textId="77777777" w:rsidR="003970E0" w:rsidRDefault="003970E0" w:rsidP="008B3F36">
            <w:pPr>
              <w:jc w:val="center"/>
              <w:rPr>
                <w:rFonts w:ascii="Courier New" w:hAnsi="Courier New" w:cs="Courier New"/>
                <w:sz w:val="21"/>
                <w:szCs w:val="21"/>
              </w:rPr>
            </w:pPr>
            <w:r>
              <w:rPr>
                <w:rFonts w:ascii="Courier New" w:hAnsi="Courier New" w:cs="Courier New"/>
                <w:sz w:val="21"/>
                <w:szCs w:val="21"/>
              </w:rPr>
              <w:t>1</w:t>
            </w:r>
          </w:p>
        </w:tc>
        <w:tc>
          <w:tcPr>
            <w:tcW w:w="3488" w:type="dxa"/>
            <w:tcBorders>
              <w:top w:val="single" w:sz="4" w:space="0" w:color="auto"/>
              <w:left w:val="none" w:sz="0" w:space="0" w:color="auto"/>
              <w:bottom w:val="none" w:sz="0" w:space="0" w:color="auto"/>
              <w:right w:val="none" w:sz="0" w:space="0" w:color="auto"/>
            </w:tcBorders>
          </w:tcPr>
          <w:p w14:paraId="70F81842"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 xml:space="preserve">La query es sintácticamente </w:t>
            </w:r>
            <w:r w:rsidRPr="003970E0">
              <w:rPr>
                <w:rFonts w:ascii="Courier New" w:hAnsi="Courier New" w:cs="Courier New"/>
                <w:sz w:val="21"/>
                <w:szCs w:val="21"/>
              </w:rPr>
              <w:t>correcta</w:t>
            </w:r>
          </w:p>
        </w:tc>
        <w:tc>
          <w:tcPr>
            <w:tcW w:w="2734" w:type="dxa"/>
            <w:tcBorders>
              <w:top w:val="single" w:sz="4" w:space="0" w:color="auto"/>
              <w:left w:val="none" w:sz="0" w:space="0" w:color="auto"/>
              <w:bottom w:val="none" w:sz="0" w:space="0" w:color="auto"/>
              <w:right w:val="none" w:sz="0" w:space="0" w:color="auto"/>
            </w:tcBorders>
          </w:tcPr>
          <w:p w14:paraId="78C79941"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ejecuta la consulta que devolverá o no resultados</w:t>
            </w:r>
          </w:p>
        </w:tc>
        <w:tc>
          <w:tcPr>
            <w:tcW w:w="2721" w:type="dxa"/>
            <w:tcBorders>
              <w:top w:val="single" w:sz="4" w:space="0" w:color="auto"/>
              <w:left w:val="none" w:sz="0" w:space="0" w:color="auto"/>
              <w:bottom w:val="none" w:sz="0" w:space="0" w:color="auto"/>
              <w:right w:val="none" w:sz="0" w:space="0" w:color="auto"/>
            </w:tcBorders>
          </w:tcPr>
          <w:p w14:paraId="1C4F476E" w14:textId="77777777" w:rsidR="003970E0" w:rsidRP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095" w:type="dxa"/>
            <w:tcBorders>
              <w:top w:val="single" w:sz="4" w:space="0" w:color="auto"/>
              <w:left w:val="none" w:sz="0" w:space="0" w:color="auto"/>
              <w:bottom w:val="none" w:sz="0" w:space="0" w:color="auto"/>
              <w:right w:val="none" w:sz="0" w:space="0" w:color="auto"/>
            </w:tcBorders>
          </w:tcPr>
          <w:p w14:paraId="28740155" w14:textId="77777777" w:rsidR="003970E0" w:rsidRDefault="003970E0"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175E6D86" w14:textId="77777777" w:rsidTr="00B96BBB">
        <w:trPr>
          <w:cnfStyle w:val="000000010000" w:firstRow="0" w:lastRow="0" w:firstColumn="0" w:lastColumn="0" w:oddVBand="0" w:evenVBand="0" w:oddHBand="0" w:evenHBand="1" w:firstRowFirstColumn="0" w:firstRowLastColumn="0" w:lastRowFirstColumn="0" w:lastRowLastColumn="0"/>
          <w:trHeight w:val="1366"/>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14:paraId="63A6ECC0" w14:textId="77777777" w:rsidR="00D37F34" w:rsidRPr="0075578F" w:rsidRDefault="003970E0" w:rsidP="008B3F36">
            <w:pPr>
              <w:jc w:val="center"/>
              <w:rPr>
                <w:rFonts w:ascii="Courier New" w:hAnsi="Courier New" w:cs="Courier New"/>
                <w:sz w:val="21"/>
                <w:szCs w:val="21"/>
              </w:rPr>
            </w:pPr>
            <w:r>
              <w:rPr>
                <w:rFonts w:ascii="Courier New" w:hAnsi="Courier New" w:cs="Courier New"/>
                <w:sz w:val="21"/>
                <w:szCs w:val="21"/>
              </w:rPr>
              <w:t>2</w:t>
            </w:r>
          </w:p>
        </w:tc>
        <w:tc>
          <w:tcPr>
            <w:tcW w:w="3488" w:type="dxa"/>
            <w:tcBorders>
              <w:top w:val="none" w:sz="0" w:space="0" w:color="auto"/>
              <w:left w:val="none" w:sz="0" w:space="0" w:color="auto"/>
              <w:bottom w:val="none" w:sz="0" w:space="0" w:color="auto"/>
              <w:right w:val="none" w:sz="0" w:space="0" w:color="auto"/>
            </w:tcBorders>
          </w:tcPr>
          <w:p w14:paraId="15D57272"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es sintácticamente incorrecta</w:t>
            </w:r>
          </w:p>
        </w:tc>
        <w:tc>
          <w:tcPr>
            <w:tcW w:w="2734" w:type="dxa"/>
            <w:tcBorders>
              <w:top w:val="none" w:sz="0" w:space="0" w:color="auto"/>
              <w:left w:val="none" w:sz="0" w:space="0" w:color="auto"/>
              <w:bottom w:val="none" w:sz="0" w:space="0" w:color="auto"/>
              <w:right w:val="none" w:sz="0" w:space="0" w:color="auto"/>
            </w:tcBorders>
          </w:tcPr>
          <w:p w14:paraId="38943A15"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la query tiene un error de sintaxis</w:t>
            </w:r>
          </w:p>
        </w:tc>
        <w:tc>
          <w:tcPr>
            <w:tcW w:w="2721" w:type="dxa"/>
            <w:tcBorders>
              <w:top w:val="none" w:sz="0" w:space="0" w:color="auto"/>
              <w:left w:val="none" w:sz="0" w:space="0" w:color="auto"/>
              <w:bottom w:val="none" w:sz="0" w:space="0" w:color="auto"/>
              <w:right w:val="none" w:sz="0" w:space="0" w:color="auto"/>
            </w:tcBorders>
          </w:tcPr>
          <w:p w14:paraId="29851A16"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14:paraId="72468B64" w14:textId="77777777" w:rsidR="00D37F34" w:rsidRPr="0075578F" w:rsidRDefault="003970E0"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5DEB3BA4" w14:textId="77777777" w:rsidTr="00B96BBB">
        <w:trPr>
          <w:cnfStyle w:val="000000100000" w:firstRow="0" w:lastRow="0" w:firstColumn="0" w:lastColumn="0" w:oddVBand="0" w:evenVBand="0" w:oddHBand="1" w:evenHBand="0" w:firstRowFirstColumn="0" w:firstRowLastColumn="0" w:lastRowFirstColumn="0" w:lastRowLastColumn="0"/>
          <w:trHeight w:val="1851"/>
        </w:trPr>
        <w:tc>
          <w:tcPr>
            <w:cnfStyle w:val="001000000000" w:firstRow="0" w:lastRow="0" w:firstColumn="1" w:lastColumn="0" w:oddVBand="0" w:evenVBand="0" w:oddHBand="0" w:evenHBand="0" w:firstRowFirstColumn="0" w:firstRowLastColumn="0" w:lastRowFirstColumn="0" w:lastRowLastColumn="0"/>
            <w:tcW w:w="2395" w:type="dxa"/>
            <w:tcBorders>
              <w:top w:val="none" w:sz="0" w:space="0" w:color="auto"/>
              <w:left w:val="none" w:sz="0" w:space="0" w:color="auto"/>
              <w:bottom w:val="none" w:sz="0" w:space="0" w:color="auto"/>
              <w:right w:val="none" w:sz="0" w:space="0" w:color="auto"/>
            </w:tcBorders>
          </w:tcPr>
          <w:p w14:paraId="1C9C5A44" w14:textId="77777777" w:rsidR="00D37F34" w:rsidRPr="0075578F" w:rsidRDefault="003970E0" w:rsidP="008B3F36">
            <w:pPr>
              <w:spacing w:after="200" w:line="276" w:lineRule="auto"/>
              <w:jc w:val="center"/>
              <w:rPr>
                <w:rFonts w:ascii="Courier New" w:hAnsi="Courier New" w:cs="Courier New"/>
                <w:sz w:val="21"/>
                <w:szCs w:val="21"/>
              </w:rPr>
            </w:pPr>
            <w:r>
              <w:rPr>
                <w:rFonts w:ascii="Courier New" w:hAnsi="Courier New" w:cs="Courier New"/>
                <w:sz w:val="21"/>
                <w:szCs w:val="21"/>
              </w:rPr>
              <w:t>3</w:t>
            </w:r>
          </w:p>
        </w:tc>
        <w:tc>
          <w:tcPr>
            <w:tcW w:w="3488" w:type="dxa"/>
            <w:tcBorders>
              <w:top w:val="none" w:sz="0" w:space="0" w:color="auto"/>
              <w:left w:val="none" w:sz="0" w:space="0" w:color="auto"/>
              <w:bottom w:val="none" w:sz="0" w:space="0" w:color="auto"/>
              <w:right w:val="none" w:sz="0" w:space="0" w:color="auto"/>
            </w:tcBorders>
          </w:tcPr>
          <w:p w14:paraId="353F991A"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La query no es de tipo CONSTRUCT ni SELECT</w:t>
            </w:r>
          </w:p>
        </w:tc>
        <w:tc>
          <w:tcPr>
            <w:tcW w:w="2734" w:type="dxa"/>
            <w:tcBorders>
              <w:top w:val="none" w:sz="0" w:space="0" w:color="auto"/>
              <w:left w:val="none" w:sz="0" w:space="0" w:color="auto"/>
              <w:bottom w:val="none" w:sz="0" w:space="0" w:color="auto"/>
              <w:right w:val="none" w:sz="0" w:space="0" w:color="auto"/>
            </w:tcBorders>
          </w:tcPr>
          <w:p w14:paraId="63E14F56"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Mensaje de error avisando de que sólo se pueden ejecutar querys de tipo CONSTRUCT o SELECT</w:t>
            </w:r>
          </w:p>
        </w:tc>
        <w:tc>
          <w:tcPr>
            <w:tcW w:w="2721" w:type="dxa"/>
            <w:tcBorders>
              <w:top w:val="none" w:sz="0" w:space="0" w:color="auto"/>
              <w:left w:val="none" w:sz="0" w:space="0" w:color="auto"/>
              <w:bottom w:val="none" w:sz="0" w:space="0" w:color="auto"/>
              <w:right w:val="none" w:sz="0" w:space="0" w:color="auto"/>
            </w:tcBorders>
          </w:tcPr>
          <w:p w14:paraId="55AD8EBA"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3970E0">
              <w:rPr>
                <w:rFonts w:ascii="Courier New" w:hAnsi="Courier New" w:cs="Courier New"/>
                <w:sz w:val="21"/>
                <w:szCs w:val="21"/>
              </w:rPr>
              <w:t>Resultado esperado</w:t>
            </w:r>
          </w:p>
        </w:tc>
        <w:tc>
          <w:tcPr>
            <w:tcW w:w="3095" w:type="dxa"/>
            <w:tcBorders>
              <w:top w:val="none" w:sz="0" w:space="0" w:color="auto"/>
              <w:left w:val="none" w:sz="0" w:space="0" w:color="auto"/>
              <w:bottom w:val="none" w:sz="0" w:space="0" w:color="auto"/>
              <w:right w:val="none" w:sz="0" w:space="0" w:color="auto"/>
            </w:tcBorders>
          </w:tcPr>
          <w:p w14:paraId="7E495267" w14:textId="77777777" w:rsidR="00D37F34" w:rsidRPr="0075578F" w:rsidRDefault="003970E0"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245BF718" w14:textId="77777777" w:rsidR="00D37F34" w:rsidRPr="00081FAF" w:rsidRDefault="00081FAF" w:rsidP="00081FAF">
      <w:pPr>
        <w:pStyle w:val="Epgrafe"/>
        <w:jc w:val="center"/>
        <w:rPr>
          <w:color w:val="auto"/>
        </w:rPr>
      </w:pPr>
      <w:bookmarkStart w:id="225" w:name="_Toc500783168"/>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25</w:t>
      </w:r>
      <w:r w:rsidRPr="00081FAF">
        <w:rPr>
          <w:color w:val="auto"/>
        </w:rPr>
        <w:fldChar w:fldCharType="end"/>
      </w:r>
      <w:r w:rsidRPr="00081FAF">
        <w:rPr>
          <w:color w:val="auto"/>
        </w:rPr>
        <w:t>: Pruebas sobre el SPARQL endpoint</w:t>
      </w:r>
      <w:bookmarkEnd w:id="225"/>
    </w:p>
    <w:p w14:paraId="77231880" w14:textId="77777777" w:rsidR="0075578F" w:rsidRDefault="0075578F" w:rsidP="0075578F">
      <w:pPr>
        <w:pStyle w:val="Ttulo1"/>
        <w:numPr>
          <w:ilvl w:val="1"/>
          <w:numId w:val="35"/>
        </w:numPr>
      </w:pPr>
      <w:bookmarkStart w:id="226" w:name="_Toc500783622"/>
      <w:r w:rsidRPr="0075578F">
        <w:t>Tabla</w:t>
      </w:r>
      <w:bookmarkEnd w:id="226"/>
    </w:p>
    <w:p w14:paraId="186FDCF7" w14:textId="77777777" w:rsidR="0075578F" w:rsidRDefault="0075578F" w:rsidP="0075578F">
      <w:pPr>
        <w:rPr>
          <w:rFonts w:ascii="Courier New" w:hAnsi="Courier New" w:cs="Courier New"/>
          <w:sz w:val="21"/>
          <w:szCs w:val="21"/>
        </w:rPr>
      </w:pPr>
    </w:p>
    <w:p w14:paraId="167CA9F4" w14:textId="77777777" w:rsidR="0075578F" w:rsidRPr="0075578F" w:rsidRDefault="0075578F" w:rsidP="0075578F">
      <w:pPr>
        <w:rPr>
          <w:rFonts w:ascii="Courier New" w:hAnsi="Courier New" w:cs="Courier New"/>
          <w:sz w:val="21"/>
          <w:szCs w:val="21"/>
          <w:u w:val="single"/>
        </w:rPr>
      </w:pPr>
      <w:r w:rsidRPr="0075578F">
        <w:rPr>
          <w:rFonts w:ascii="Courier New" w:hAnsi="Courier New" w:cs="Courier New"/>
          <w:sz w:val="21"/>
          <w:szCs w:val="21"/>
        </w:rPr>
        <w:t xml:space="preserve">Estas pruebas se realizan sobre la funcionalidad presente en la interfaz web en la que se genera </w:t>
      </w:r>
      <w:r>
        <w:rPr>
          <w:rFonts w:ascii="Courier New" w:hAnsi="Courier New" w:cs="Courier New"/>
          <w:sz w:val="21"/>
          <w:szCs w:val="21"/>
        </w:rPr>
        <w:t>una tabla representando los resultados obtenidos de la query ejecutada en el SPARQL endpoint cuando esta es de tipo CONSTRUCT o SELECT</w:t>
      </w:r>
      <w:r w:rsidRPr="0075578F">
        <w:rPr>
          <w:rFonts w:ascii="Courier New" w:hAnsi="Courier New" w:cs="Courier New"/>
          <w:sz w:val="21"/>
          <w:szCs w:val="21"/>
        </w:rPr>
        <w:t>.</w:t>
      </w:r>
    </w:p>
    <w:tbl>
      <w:tblPr>
        <w:tblStyle w:val="Cuadrculaclara-nfasis1"/>
        <w:tblW w:w="14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6"/>
        <w:gridCol w:w="2892"/>
        <w:gridCol w:w="2892"/>
        <w:gridCol w:w="2876"/>
        <w:gridCol w:w="3138"/>
      </w:tblGrid>
      <w:tr w:rsidR="0075578F" w14:paraId="6E6E9652" w14:textId="77777777" w:rsidTr="00B96BBB">
        <w:trPr>
          <w:cnfStyle w:val="100000000000" w:firstRow="1" w:lastRow="0" w:firstColumn="0" w:lastColumn="0" w:oddVBand="0" w:evenVBand="0" w:oddHBand="0"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bottom w:val="single" w:sz="4" w:space="0" w:color="auto"/>
            </w:tcBorders>
          </w:tcPr>
          <w:p w14:paraId="4790AE49" w14:textId="77777777" w:rsidR="0075578F" w:rsidRDefault="0075578F" w:rsidP="008B3F36">
            <w:pPr>
              <w:jc w:val="center"/>
            </w:pPr>
            <w:r>
              <w:lastRenderedPageBreak/>
              <w:t>Id</w:t>
            </w:r>
          </w:p>
        </w:tc>
        <w:tc>
          <w:tcPr>
            <w:tcW w:w="2892" w:type="dxa"/>
            <w:tcBorders>
              <w:top w:val="single" w:sz="4" w:space="0" w:color="auto"/>
              <w:bottom w:val="single" w:sz="4" w:space="0" w:color="auto"/>
            </w:tcBorders>
          </w:tcPr>
          <w:p w14:paraId="147B0CA6"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Descripción</w:t>
            </w:r>
          </w:p>
        </w:tc>
        <w:tc>
          <w:tcPr>
            <w:tcW w:w="2892" w:type="dxa"/>
            <w:tcBorders>
              <w:top w:val="single" w:sz="4" w:space="0" w:color="auto"/>
              <w:bottom w:val="single" w:sz="4" w:space="0" w:color="auto"/>
            </w:tcBorders>
          </w:tcPr>
          <w:p w14:paraId="4FA105E2"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76" w:type="dxa"/>
            <w:tcBorders>
              <w:top w:val="single" w:sz="4" w:space="0" w:color="auto"/>
              <w:bottom w:val="single" w:sz="4" w:space="0" w:color="auto"/>
            </w:tcBorders>
          </w:tcPr>
          <w:p w14:paraId="6F6B972D"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3138" w:type="dxa"/>
            <w:tcBorders>
              <w:top w:val="single" w:sz="4" w:space="0" w:color="auto"/>
              <w:bottom w:val="single" w:sz="4" w:space="0" w:color="auto"/>
            </w:tcBorders>
          </w:tcPr>
          <w:p w14:paraId="0D937EA7" w14:textId="77777777" w:rsidR="0075578F" w:rsidRDefault="0075578F" w:rsidP="008B3F36">
            <w:pPr>
              <w:jc w:val="center"/>
              <w:cnfStyle w:val="100000000000" w:firstRow="1" w:lastRow="0" w:firstColumn="0" w:lastColumn="0" w:oddVBand="0" w:evenVBand="0" w:oddHBand="0" w:evenHBand="0" w:firstRowFirstColumn="0" w:firstRowLastColumn="0" w:lastRowFirstColumn="0" w:lastRowLastColumn="0"/>
            </w:pPr>
            <w:r>
              <w:t>Funcionamiento</w:t>
            </w:r>
          </w:p>
        </w:tc>
      </w:tr>
      <w:tr w:rsidR="0075578F" w:rsidRPr="0075578F" w14:paraId="05C42BF9" w14:textId="77777777" w:rsidTr="00B96BBB">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2836" w:type="dxa"/>
            <w:tcBorders>
              <w:top w:val="single" w:sz="4" w:space="0" w:color="auto"/>
              <w:left w:val="none" w:sz="0" w:space="0" w:color="auto"/>
              <w:bottom w:val="none" w:sz="0" w:space="0" w:color="auto"/>
              <w:right w:val="none" w:sz="0" w:space="0" w:color="auto"/>
            </w:tcBorders>
          </w:tcPr>
          <w:p w14:paraId="2389B6D6" w14:textId="77777777" w:rsidR="0075578F" w:rsidRPr="0075578F" w:rsidRDefault="0075578F" w:rsidP="008B3F36">
            <w:pPr>
              <w:jc w:val="center"/>
              <w:rPr>
                <w:rFonts w:ascii="Courier New" w:hAnsi="Courier New" w:cs="Courier New"/>
                <w:sz w:val="21"/>
                <w:szCs w:val="21"/>
              </w:rPr>
            </w:pPr>
            <w:r>
              <w:rPr>
                <w:rFonts w:ascii="Courier New" w:hAnsi="Courier New" w:cs="Courier New"/>
                <w:sz w:val="21"/>
                <w:szCs w:val="21"/>
              </w:rPr>
              <w:t>1</w:t>
            </w:r>
          </w:p>
        </w:tc>
        <w:tc>
          <w:tcPr>
            <w:tcW w:w="2892" w:type="dxa"/>
            <w:tcBorders>
              <w:top w:val="single" w:sz="4" w:space="0" w:color="auto"/>
              <w:left w:val="none" w:sz="0" w:space="0" w:color="auto"/>
              <w:bottom w:val="none" w:sz="0" w:space="0" w:color="auto"/>
              <w:right w:val="none" w:sz="0" w:space="0" w:color="auto"/>
            </w:tcBorders>
          </w:tcPr>
          <w:p w14:paraId="7537EAB5" w14:textId="77777777"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consulta</w:t>
            </w:r>
            <w:r w:rsidRPr="0075578F">
              <w:rPr>
                <w:rFonts w:ascii="Courier New" w:hAnsi="Courier New" w:cs="Courier New"/>
                <w:sz w:val="21"/>
                <w:szCs w:val="21"/>
              </w:rPr>
              <w:t xml:space="preserve"> es de tipo CONSTRUCT</w:t>
            </w:r>
            <w:r>
              <w:rPr>
                <w:rFonts w:ascii="Courier New" w:hAnsi="Courier New" w:cs="Courier New"/>
                <w:sz w:val="21"/>
                <w:szCs w:val="21"/>
              </w:rPr>
              <w:t xml:space="preserve"> o SELECT</w:t>
            </w:r>
          </w:p>
        </w:tc>
        <w:tc>
          <w:tcPr>
            <w:tcW w:w="2892" w:type="dxa"/>
            <w:tcBorders>
              <w:top w:val="single" w:sz="4" w:space="0" w:color="auto"/>
              <w:left w:val="none" w:sz="0" w:space="0" w:color="auto"/>
              <w:bottom w:val="none" w:sz="0" w:space="0" w:color="auto"/>
              <w:right w:val="none" w:sz="0" w:space="0" w:color="auto"/>
            </w:tcBorders>
          </w:tcPr>
          <w:p w14:paraId="7D342014" w14:textId="77777777" w:rsidR="0075578F" w:rsidRPr="0075578F" w:rsidRDefault="0075578F"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 a partir de los resultados obtenidos de la query</w:t>
            </w:r>
          </w:p>
        </w:tc>
        <w:tc>
          <w:tcPr>
            <w:tcW w:w="2876" w:type="dxa"/>
            <w:tcBorders>
              <w:top w:val="single" w:sz="4" w:space="0" w:color="auto"/>
              <w:left w:val="none" w:sz="0" w:space="0" w:color="auto"/>
              <w:bottom w:val="none" w:sz="0" w:space="0" w:color="auto"/>
              <w:right w:val="none" w:sz="0" w:space="0" w:color="auto"/>
            </w:tcBorders>
          </w:tcPr>
          <w:p w14:paraId="53BFA90F" w14:textId="77777777"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single" w:sz="4" w:space="0" w:color="auto"/>
              <w:left w:val="none" w:sz="0" w:space="0" w:color="auto"/>
              <w:bottom w:val="none" w:sz="0" w:space="0" w:color="auto"/>
              <w:right w:val="none" w:sz="0" w:space="0" w:color="auto"/>
            </w:tcBorders>
          </w:tcPr>
          <w:p w14:paraId="7AC57FC9" w14:textId="77777777" w:rsidR="0075578F" w:rsidRPr="0075578F" w:rsidRDefault="0075578F" w:rsidP="008B3F36">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75578F" w:rsidRPr="0075578F" w14:paraId="4B2267C0" w14:textId="77777777" w:rsidTr="00B96BBB">
        <w:trPr>
          <w:cnfStyle w:val="000000010000" w:firstRow="0" w:lastRow="0" w:firstColumn="0" w:lastColumn="0" w:oddVBand="0" w:evenVBand="0" w:oddHBand="0" w:evenHBand="1" w:firstRowFirstColumn="0" w:firstRowLastColumn="0" w:lastRowFirstColumn="0" w:lastRowLastColumn="0"/>
          <w:trHeight w:val="1021"/>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51D79CF0" w14:textId="77777777" w:rsidR="0075578F" w:rsidRPr="0075578F" w:rsidRDefault="0075578F" w:rsidP="008B3F36">
            <w:pPr>
              <w:spacing w:after="200" w:line="276" w:lineRule="auto"/>
              <w:jc w:val="center"/>
              <w:rPr>
                <w:rFonts w:ascii="Courier New" w:hAnsi="Courier New" w:cs="Courier New"/>
                <w:sz w:val="21"/>
                <w:szCs w:val="21"/>
              </w:rPr>
            </w:pPr>
            <w:r>
              <w:rPr>
                <w:rFonts w:ascii="Courier New" w:hAnsi="Courier New" w:cs="Courier New"/>
                <w:sz w:val="21"/>
                <w:szCs w:val="21"/>
              </w:rPr>
              <w:t>2</w:t>
            </w:r>
          </w:p>
        </w:tc>
        <w:tc>
          <w:tcPr>
            <w:tcW w:w="2892" w:type="dxa"/>
            <w:tcBorders>
              <w:top w:val="none" w:sz="0" w:space="0" w:color="auto"/>
              <w:left w:val="none" w:sz="0" w:space="0" w:color="auto"/>
              <w:bottom w:val="none" w:sz="0" w:space="0" w:color="auto"/>
              <w:right w:val="none" w:sz="0" w:space="0" w:color="auto"/>
            </w:tcBorders>
          </w:tcPr>
          <w:p w14:paraId="57AC86D7"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r>
              <w:rPr>
                <w:rFonts w:ascii="Courier New" w:hAnsi="Courier New" w:cs="Courier New"/>
                <w:sz w:val="21"/>
                <w:szCs w:val="21"/>
              </w:rPr>
              <w:t xml:space="preserve"> ni SELECT</w:t>
            </w:r>
          </w:p>
        </w:tc>
        <w:tc>
          <w:tcPr>
            <w:tcW w:w="2892" w:type="dxa"/>
            <w:tcBorders>
              <w:top w:val="none" w:sz="0" w:space="0" w:color="auto"/>
              <w:left w:val="none" w:sz="0" w:space="0" w:color="auto"/>
              <w:bottom w:val="none" w:sz="0" w:space="0" w:color="auto"/>
              <w:right w:val="none" w:sz="0" w:space="0" w:color="auto"/>
            </w:tcBorders>
          </w:tcPr>
          <w:p w14:paraId="10BDD647" w14:textId="77777777" w:rsidR="0075578F" w:rsidRPr="0075578F" w:rsidRDefault="0075578F"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w:t>
            </w:r>
            <w:r>
              <w:rPr>
                <w:rFonts w:ascii="Courier New" w:hAnsi="Courier New" w:cs="Courier New"/>
                <w:sz w:val="21"/>
                <w:szCs w:val="21"/>
              </w:rPr>
              <w:t xml:space="preserve"> la tabla</w:t>
            </w:r>
          </w:p>
        </w:tc>
        <w:tc>
          <w:tcPr>
            <w:tcW w:w="2876" w:type="dxa"/>
            <w:tcBorders>
              <w:top w:val="none" w:sz="0" w:space="0" w:color="auto"/>
              <w:left w:val="none" w:sz="0" w:space="0" w:color="auto"/>
              <w:bottom w:val="none" w:sz="0" w:space="0" w:color="auto"/>
              <w:right w:val="none" w:sz="0" w:space="0" w:color="auto"/>
            </w:tcBorders>
          </w:tcPr>
          <w:p w14:paraId="5DD2120C"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5F0B2F4C" w14:textId="77777777" w:rsidR="0075578F" w:rsidRPr="0075578F" w:rsidRDefault="0075578F" w:rsidP="008B3F36">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D37F34" w:rsidRPr="0075578F" w14:paraId="17EFBFF3" w14:textId="77777777" w:rsidTr="00B96BBB">
        <w:trPr>
          <w:cnfStyle w:val="000000100000" w:firstRow="0" w:lastRow="0" w:firstColumn="0" w:lastColumn="0" w:oddVBand="0" w:evenVBand="0" w:oddHBand="1" w:evenHBand="0" w:firstRowFirstColumn="0" w:firstRowLastColumn="0" w:lastRowFirstColumn="0" w:lastRowLastColumn="0"/>
          <w:trHeight w:val="1160"/>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01F3153C" w14:textId="77777777" w:rsidR="00D37F34" w:rsidRDefault="00D37F34" w:rsidP="008B3F36">
            <w:pPr>
              <w:jc w:val="center"/>
              <w:rPr>
                <w:rFonts w:ascii="Courier New" w:hAnsi="Courier New" w:cs="Courier New"/>
                <w:sz w:val="21"/>
                <w:szCs w:val="21"/>
              </w:rPr>
            </w:pPr>
            <w:r>
              <w:rPr>
                <w:rFonts w:ascii="Courier New" w:hAnsi="Courier New" w:cs="Courier New"/>
                <w:sz w:val="21"/>
                <w:szCs w:val="21"/>
              </w:rPr>
              <w:t>3</w:t>
            </w:r>
          </w:p>
        </w:tc>
        <w:tc>
          <w:tcPr>
            <w:tcW w:w="2892" w:type="dxa"/>
            <w:tcBorders>
              <w:top w:val="none" w:sz="0" w:space="0" w:color="auto"/>
              <w:left w:val="none" w:sz="0" w:space="0" w:color="auto"/>
              <w:bottom w:val="none" w:sz="0" w:space="0" w:color="auto"/>
              <w:right w:val="none" w:sz="0" w:space="0" w:color="auto"/>
            </w:tcBorders>
          </w:tcPr>
          <w:p w14:paraId="65824229"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no genera resultados</w:t>
            </w:r>
          </w:p>
        </w:tc>
        <w:tc>
          <w:tcPr>
            <w:tcW w:w="2892" w:type="dxa"/>
            <w:tcBorders>
              <w:top w:val="none" w:sz="0" w:space="0" w:color="auto"/>
              <w:left w:val="none" w:sz="0" w:space="0" w:color="auto"/>
              <w:bottom w:val="none" w:sz="0" w:space="0" w:color="auto"/>
              <w:right w:val="none" w:sz="0" w:space="0" w:color="auto"/>
            </w:tcBorders>
          </w:tcPr>
          <w:p w14:paraId="513114E9" w14:textId="77777777" w:rsidR="00D37F34" w:rsidRPr="0075578F" w:rsidRDefault="00D37F34" w:rsidP="0075578F">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Mensaje de error, no se genera la tabla</w:t>
            </w:r>
          </w:p>
        </w:tc>
        <w:tc>
          <w:tcPr>
            <w:tcW w:w="2876" w:type="dxa"/>
            <w:tcBorders>
              <w:top w:val="none" w:sz="0" w:space="0" w:color="auto"/>
              <w:left w:val="none" w:sz="0" w:space="0" w:color="auto"/>
              <w:bottom w:val="none" w:sz="0" w:space="0" w:color="auto"/>
              <w:right w:val="none" w:sz="0" w:space="0" w:color="auto"/>
            </w:tcBorders>
          </w:tcPr>
          <w:p w14:paraId="62FBFC58"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780CA3AB" w14:textId="77777777" w:rsidR="00D37F34" w:rsidRPr="0075578F" w:rsidRDefault="00D37F34" w:rsidP="008B3F36">
            <w:pPr>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r w:rsidR="003970E0" w:rsidRPr="0075578F" w14:paraId="2A6D9225" w14:textId="77777777" w:rsidTr="00B96BBB">
        <w:trPr>
          <w:cnfStyle w:val="000000010000" w:firstRow="0" w:lastRow="0" w:firstColumn="0" w:lastColumn="0" w:oddVBand="0" w:evenVBand="0" w:oddHBand="0" w:evenHBand="1"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2836" w:type="dxa"/>
            <w:tcBorders>
              <w:top w:val="none" w:sz="0" w:space="0" w:color="auto"/>
              <w:left w:val="none" w:sz="0" w:space="0" w:color="auto"/>
              <w:bottom w:val="none" w:sz="0" w:space="0" w:color="auto"/>
              <w:right w:val="none" w:sz="0" w:space="0" w:color="auto"/>
            </w:tcBorders>
          </w:tcPr>
          <w:p w14:paraId="63A3853F" w14:textId="77777777" w:rsidR="003970E0" w:rsidRDefault="003970E0" w:rsidP="008B3F36">
            <w:pPr>
              <w:jc w:val="center"/>
              <w:rPr>
                <w:rFonts w:ascii="Courier New" w:hAnsi="Courier New" w:cs="Courier New"/>
                <w:sz w:val="21"/>
                <w:szCs w:val="21"/>
              </w:rPr>
            </w:pPr>
            <w:r>
              <w:rPr>
                <w:rFonts w:ascii="Courier New" w:hAnsi="Courier New" w:cs="Courier New"/>
                <w:sz w:val="21"/>
                <w:szCs w:val="21"/>
              </w:rPr>
              <w:t>4</w:t>
            </w:r>
          </w:p>
        </w:tc>
        <w:tc>
          <w:tcPr>
            <w:tcW w:w="2892" w:type="dxa"/>
            <w:tcBorders>
              <w:top w:val="none" w:sz="0" w:space="0" w:color="auto"/>
              <w:left w:val="none" w:sz="0" w:space="0" w:color="auto"/>
              <w:bottom w:val="none" w:sz="0" w:space="0" w:color="auto"/>
              <w:right w:val="none" w:sz="0" w:space="0" w:color="auto"/>
            </w:tcBorders>
          </w:tcPr>
          <w:p w14:paraId="133BB607"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La query genera resultados</w:t>
            </w:r>
          </w:p>
        </w:tc>
        <w:tc>
          <w:tcPr>
            <w:tcW w:w="2892" w:type="dxa"/>
            <w:tcBorders>
              <w:top w:val="none" w:sz="0" w:space="0" w:color="auto"/>
              <w:left w:val="none" w:sz="0" w:space="0" w:color="auto"/>
              <w:bottom w:val="none" w:sz="0" w:space="0" w:color="auto"/>
              <w:right w:val="none" w:sz="0" w:space="0" w:color="auto"/>
            </w:tcBorders>
          </w:tcPr>
          <w:p w14:paraId="74C2F2D9" w14:textId="77777777" w:rsidR="003970E0" w:rsidRDefault="003970E0" w:rsidP="0075578F">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Se genera la tabla</w:t>
            </w:r>
          </w:p>
        </w:tc>
        <w:tc>
          <w:tcPr>
            <w:tcW w:w="2876" w:type="dxa"/>
            <w:tcBorders>
              <w:top w:val="none" w:sz="0" w:space="0" w:color="auto"/>
              <w:left w:val="none" w:sz="0" w:space="0" w:color="auto"/>
              <w:bottom w:val="none" w:sz="0" w:space="0" w:color="auto"/>
              <w:right w:val="none" w:sz="0" w:space="0" w:color="auto"/>
            </w:tcBorders>
          </w:tcPr>
          <w:p w14:paraId="75EB5388"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Pr>
                <w:rFonts w:ascii="Courier New" w:hAnsi="Courier New" w:cs="Courier New"/>
                <w:sz w:val="21"/>
                <w:szCs w:val="21"/>
              </w:rPr>
              <w:t>Resultado esperado</w:t>
            </w:r>
          </w:p>
        </w:tc>
        <w:tc>
          <w:tcPr>
            <w:tcW w:w="3138" w:type="dxa"/>
            <w:tcBorders>
              <w:top w:val="none" w:sz="0" w:space="0" w:color="auto"/>
              <w:left w:val="none" w:sz="0" w:space="0" w:color="auto"/>
              <w:bottom w:val="none" w:sz="0" w:space="0" w:color="auto"/>
              <w:right w:val="none" w:sz="0" w:space="0" w:color="auto"/>
            </w:tcBorders>
          </w:tcPr>
          <w:p w14:paraId="5FF08D67" w14:textId="77777777" w:rsidR="003970E0" w:rsidRDefault="003970E0" w:rsidP="008B3F36">
            <w:pPr>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Pr>
                <w:rFonts w:ascii="Courier New" w:hAnsi="Courier New" w:cs="Courier New"/>
                <w:b/>
                <w:color w:val="00B050"/>
                <w:sz w:val="21"/>
                <w:szCs w:val="21"/>
              </w:rPr>
              <w:t>CORRECTO</w:t>
            </w:r>
          </w:p>
        </w:tc>
      </w:tr>
    </w:tbl>
    <w:p w14:paraId="488C543B" w14:textId="77777777" w:rsidR="0075578F" w:rsidRPr="00067392" w:rsidRDefault="00081FAF" w:rsidP="00067392">
      <w:pPr>
        <w:pStyle w:val="Epgrafe"/>
        <w:jc w:val="center"/>
        <w:rPr>
          <w:color w:val="auto"/>
        </w:rPr>
      </w:pPr>
      <w:bookmarkStart w:id="227" w:name="_Toc500783169"/>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color w:val="auto"/>
        </w:rPr>
        <w:t>26</w:t>
      </w:r>
      <w:r w:rsidRPr="00081FAF">
        <w:rPr>
          <w:color w:val="auto"/>
        </w:rPr>
        <w:fldChar w:fldCharType="end"/>
      </w:r>
      <w:r w:rsidRPr="00081FAF">
        <w:rPr>
          <w:color w:val="auto"/>
        </w:rPr>
        <w:t>: Pruebas sobre la tabla que se genera al realizar una consulta sobre el SPARQL endpoint</w:t>
      </w:r>
      <w:bookmarkEnd w:id="227"/>
    </w:p>
    <w:p w14:paraId="4A883D84" w14:textId="77777777" w:rsidR="00AE6617" w:rsidRDefault="00261D1F" w:rsidP="00AE6617">
      <w:pPr>
        <w:pStyle w:val="Ttulo1"/>
        <w:numPr>
          <w:ilvl w:val="1"/>
          <w:numId w:val="35"/>
        </w:numPr>
      </w:pPr>
      <w:bookmarkStart w:id="228" w:name="_Toc500783623"/>
      <w:r w:rsidRPr="00261D1F">
        <w:t>Grafo</w:t>
      </w:r>
      <w:bookmarkEnd w:id="228"/>
    </w:p>
    <w:p w14:paraId="67ACC1E0" w14:textId="77777777" w:rsidR="0075578F" w:rsidRPr="0075578F" w:rsidRDefault="0075578F" w:rsidP="0075578F"/>
    <w:p w14:paraId="69968ECE" w14:textId="77777777" w:rsidR="00D37F34" w:rsidRDefault="0075578F" w:rsidP="00AE6617">
      <w:pPr>
        <w:rPr>
          <w:rFonts w:ascii="Courier New" w:hAnsi="Courier New" w:cs="Courier New"/>
          <w:sz w:val="21"/>
          <w:szCs w:val="21"/>
        </w:rPr>
      </w:pPr>
      <w:r w:rsidRPr="0075578F">
        <w:rPr>
          <w:rFonts w:ascii="Courier New" w:hAnsi="Courier New" w:cs="Courier New"/>
          <w:sz w:val="21"/>
          <w:szCs w:val="21"/>
        </w:rPr>
        <w:t>Estas pr</w:t>
      </w:r>
      <w:r>
        <w:rPr>
          <w:rFonts w:ascii="Courier New" w:hAnsi="Courier New" w:cs="Courier New"/>
          <w:sz w:val="21"/>
          <w:szCs w:val="21"/>
        </w:rPr>
        <w:t xml:space="preserve">uebas se realizan sobre la funcionalidad presente en la interfaz web en la que se genera un grafo representando los datos cuando la query ejecutada en el SPARQL endpoint es de tipo CONSTRUCT. </w:t>
      </w:r>
    </w:p>
    <w:p w14:paraId="4FF16C45" w14:textId="77777777" w:rsidR="00D37F34" w:rsidRPr="00D37F34" w:rsidRDefault="0075578F" w:rsidP="00AE6617">
      <w:pPr>
        <w:rPr>
          <w:rFonts w:ascii="Courier New" w:hAnsi="Courier New" w:cs="Courier New"/>
          <w:sz w:val="21"/>
          <w:szCs w:val="21"/>
        </w:rPr>
      </w:pPr>
      <w:r>
        <w:rPr>
          <w:rFonts w:ascii="Courier New" w:hAnsi="Courier New" w:cs="Courier New"/>
          <w:sz w:val="21"/>
          <w:szCs w:val="21"/>
        </w:rPr>
        <w:t xml:space="preserve">En este caso no se probará si se generará el grafo cuando la query no haya obtenido resultados ya que ese error se coteja y se soluciona en </w:t>
      </w:r>
      <w:r w:rsidR="003970E0">
        <w:rPr>
          <w:rFonts w:ascii="Courier New" w:hAnsi="Courier New" w:cs="Courier New"/>
          <w:sz w:val="21"/>
          <w:szCs w:val="21"/>
        </w:rPr>
        <w:t xml:space="preserve">el </w:t>
      </w:r>
      <w:r>
        <w:rPr>
          <w:rFonts w:ascii="Courier New" w:hAnsi="Courier New" w:cs="Courier New"/>
          <w:sz w:val="21"/>
          <w:szCs w:val="21"/>
        </w:rPr>
        <w:t xml:space="preserve">caso de prueba </w:t>
      </w:r>
      <w:r w:rsidR="003970E0">
        <w:rPr>
          <w:rFonts w:ascii="Courier New" w:hAnsi="Courier New" w:cs="Courier New"/>
          <w:sz w:val="21"/>
          <w:szCs w:val="21"/>
        </w:rPr>
        <w:t xml:space="preserve">3 </w:t>
      </w:r>
      <w:r>
        <w:rPr>
          <w:rFonts w:ascii="Courier New" w:hAnsi="Courier New" w:cs="Courier New"/>
          <w:sz w:val="21"/>
          <w:szCs w:val="21"/>
        </w:rPr>
        <w:t>de la tabla ya que la funcionalidad que genera el grafo imposibilita al usuario de solicitar la representación en forma de grafo hasta que los datos hayan sido representados en forma de tabla.</w:t>
      </w:r>
    </w:p>
    <w:tbl>
      <w:tblPr>
        <w:tblStyle w:val="Cuadrculaclara-nfasis1"/>
        <w:tblW w:w="144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2"/>
        <w:gridCol w:w="2866"/>
        <w:gridCol w:w="3256"/>
        <w:gridCol w:w="2866"/>
        <w:gridCol w:w="2889"/>
      </w:tblGrid>
      <w:tr w:rsidR="005E293D" w14:paraId="1D7F0DEA" w14:textId="77777777" w:rsidTr="00067392">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bottom w:val="single" w:sz="4" w:space="0" w:color="auto"/>
            </w:tcBorders>
          </w:tcPr>
          <w:p w14:paraId="7BD3816F" w14:textId="77777777" w:rsidR="00AE6617" w:rsidRDefault="00AE6617" w:rsidP="00AE6617">
            <w:pPr>
              <w:jc w:val="center"/>
            </w:pPr>
            <w:r>
              <w:lastRenderedPageBreak/>
              <w:t>Id</w:t>
            </w:r>
          </w:p>
        </w:tc>
        <w:tc>
          <w:tcPr>
            <w:tcW w:w="2866" w:type="dxa"/>
            <w:tcBorders>
              <w:top w:val="single" w:sz="4" w:space="0" w:color="auto"/>
              <w:bottom w:val="single" w:sz="4" w:space="0" w:color="auto"/>
            </w:tcBorders>
          </w:tcPr>
          <w:p w14:paraId="7C196E84"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Descripción</w:t>
            </w:r>
          </w:p>
        </w:tc>
        <w:tc>
          <w:tcPr>
            <w:tcW w:w="3256" w:type="dxa"/>
            <w:tcBorders>
              <w:top w:val="single" w:sz="4" w:space="0" w:color="auto"/>
              <w:bottom w:val="single" w:sz="4" w:space="0" w:color="auto"/>
            </w:tcBorders>
          </w:tcPr>
          <w:p w14:paraId="76B1AD12"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Esperado</w:t>
            </w:r>
          </w:p>
        </w:tc>
        <w:tc>
          <w:tcPr>
            <w:tcW w:w="2866" w:type="dxa"/>
            <w:tcBorders>
              <w:top w:val="single" w:sz="4" w:space="0" w:color="auto"/>
              <w:bottom w:val="single" w:sz="4" w:space="0" w:color="auto"/>
            </w:tcBorders>
          </w:tcPr>
          <w:p w14:paraId="194973C4"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Resultado Obtenido</w:t>
            </w:r>
          </w:p>
        </w:tc>
        <w:tc>
          <w:tcPr>
            <w:tcW w:w="2889" w:type="dxa"/>
            <w:tcBorders>
              <w:top w:val="single" w:sz="4" w:space="0" w:color="auto"/>
              <w:bottom w:val="single" w:sz="4" w:space="0" w:color="auto"/>
            </w:tcBorders>
          </w:tcPr>
          <w:p w14:paraId="31EAF328" w14:textId="77777777" w:rsidR="00AE6617" w:rsidRDefault="00AE6617" w:rsidP="00AE6617">
            <w:pPr>
              <w:jc w:val="center"/>
              <w:cnfStyle w:val="100000000000" w:firstRow="1" w:lastRow="0" w:firstColumn="0" w:lastColumn="0" w:oddVBand="0" w:evenVBand="0" w:oddHBand="0" w:evenHBand="0" w:firstRowFirstColumn="0" w:firstRowLastColumn="0" w:lastRowFirstColumn="0" w:lastRowLastColumn="0"/>
            </w:pPr>
            <w:r>
              <w:t>Funcionamiento</w:t>
            </w:r>
          </w:p>
        </w:tc>
      </w:tr>
      <w:tr w:rsidR="0065734E" w14:paraId="51326489" w14:textId="77777777"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single" w:sz="4" w:space="0" w:color="auto"/>
              <w:left w:val="none" w:sz="0" w:space="0" w:color="auto"/>
              <w:bottom w:val="none" w:sz="0" w:space="0" w:color="auto"/>
              <w:right w:val="none" w:sz="0" w:space="0" w:color="auto"/>
            </w:tcBorders>
          </w:tcPr>
          <w:p w14:paraId="2E458F51"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1</w:t>
            </w:r>
          </w:p>
        </w:tc>
        <w:tc>
          <w:tcPr>
            <w:tcW w:w="2866" w:type="dxa"/>
            <w:tcBorders>
              <w:top w:val="single" w:sz="4" w:space="0" w:color="auto"/>
              <w:left w:val="none" w:sz="0" w:space="0" w:color="auto"/>
              <w:bottom w:val="none" w:sz="0" w:space="0" w:color="auto"/>
              <w:right w:val="none" w:sz="0" w:space="0" w:color="auto"/>
            </w:tcBorders>
          </w:tcPr>
          <w:p w14:paraId="3D97F0F1"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La consulta no es de tipo CONSTRUCT</w:t>
            </w:r>
          </w:p>
        </w:tc>
        <w:tc>
          <w:tcPr>
            <w:tcW w:w="3256" w:type="dxa"/>
            <w:tcBorders>
              <w:top w:val="single" w:sz="4" w:space="0" w:color="auto"/>
              <w:left w:val="none" w:sz="0" w:space="0" w:color="auto"/>
              <w:bottom w:val="none" w:sz="0" w:space="0" w:color="auto"/>
              <w:right w:val="none" w:sz="0" w:space="0" w:color="auto"/>
            </w:tcBorders>
          </w:tcPr>
          <w:p w14:paraId="09031137"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single" w:sz="4" w:space="0" w:color="auto"/>
              <w:left w:val="none" w:sz="0" w:space="0" w:color="auto"/>
              <w:bottom w:val="none" w:sz="0" w:space="0" w:color="auto"/>
              <w:right w:val="none" w:sz="0" w:space="0" w:color="auto"/>
            </w:tcBorders>
          </w:tcPr>
          <w:p w14:paraId="55B81F48"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single" w:sz="4" w:space="0" w:color="auto"/>
              <w:left w:val="none" w:sz="0" w:space="0" w:color="auto"/>
              <w:bottom w:val="none" w:sz="0" w:space="0" w:color="auto"/>
              <w:right w:val="none" w:sz="0" w:space="0" w:color="auto"/>
            </w:tcBorders>
          </w:tcPr>
          <w:p w14:paraId="1394DEC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14:paraId="6C7CCD9E"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1547AE1E"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2</w:t>
            </w:r>
          </w:p>
        </w:tc>
        <w:tc>
          <w:tcPr>
            <w:tcW w:w="2866" w:type="dxa"/>
            <w:tcBorders>
              <w:top w:val="none" w:sz="0" w:space="0" w:color="auto"/>
              <w:left w:val="none" w:sz="0" w:space="0" w:color="auto"/>
              <w:bottom w:val="none" w:sz="0" w:space="0" w:color="auto"/>
              <w:right w:val="none" w:sz="0" w:space="0" w:color="auto"/>
            </w:tcBorders>
          </w:tcPr>
          <w:p w14:paraId="79EF804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que devuelve un resultado con tamaño adecuado</w:t>
            </w:r>
          </w:p>
        </w:tc>
        <w:tc>
          <w:tcPr>
            <w:tcW w:w="3256" w:type="dxa"/>
            <w:tcBorders>
              <w:top w:val="none" w:sz="0" w:space="0" w:color="auto"/>
              <w:left w:val="none" w:sz="0" w:space="0" w:color="auto"/>
              <w:bottom w:val="none" w:sz="0" w:space="0" w:color="auto"/>
              <w:right w:val="none" w:sz="0" w:space="0" w:color="auto"/>
            </w:tcBorders>
          </w:tcPr>
          <w:p w14:paraId="7418F34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genera el grafo para los resultados obtenidos de la query</w:t>
            </w:r>
          </w:p>
        </w:tc>
        <w:tc>
          <w:tcPr>
            <w:tcW w:w="2866" w:type="dxa"/>
            <w:tcBorders>
              <w:top w:val="none" w:sz="0" w:space="0" w:color="auto"/>
              <w:left w:val="none" w:sz="0" w:space="0" w:color="auto"/>
              <w:bottom w:val="none" w:sz="0" w:space="0" w:color="auto"/>
              <w:right w:val="none" w:sz="0" w:space="0" w:color="auto"/>
            </w:tcBorders>
          </w:tcPr>
          <w:p w14:paraId="7C3A5371"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64A0161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65734E" w14:paraId="7065760B" w14:textId="77777777" w:rsidTr="00067392">
        <w:trPr>
          <w:cnfStyle w:val="000000100000" w:firstRow="0" w:lastRow="0" w:firstColumn="0" w:lastColumn="0" w:oddVBand="0" w:evenVBand="0" w:oddHBand="1"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0AE90F00"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3</w:t>
            </w:r>
          </w:p>
        </w:tc>
        <w:tc>
          <w:tcPr>
            <w:tcW w:w="2866" w:type="dxa"/>
            <w:tcBorders>
              <w:top w:val="none" w:sz="0" w:space="0" w:color="auto"/>
              <w:left w:val="none" w:sz="0" w:space="0" w:color="auto"/>
              <w:bottom w:val="none" w:sz="0" w:space="0" w:color="auto"/>
              <w:right w:val="none" w:sz="0" w:space="0" w:color="auto"/>
            </w:tcBorders>
          </w:tcPr>
          <w:p w14:paraId="29F13C5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ejecuta una query construct cuyo resultado es demasiado grande para ser representado en forma de grafo</w:t>
            </w:r>
          </w:p>
        </w:tc>
        <w:tc>
          <w:tcPr>
            <w:tcW w:w="3256" w:type="dxa"/>
            <w:tcBorders>
              <w:top w:val="none" w:sz="0" w:space="0" w:color="auto"/>
              <w:left w:val="none" w:sz="0" w:space="0" w:color="auto"/>
              <w:bottom w:val="none" w:sz="0" w:space="0" w:color="auto"/>
              <w:right w:val="none" w:sz="0" w:space="0" w:color="auto"/>
            </w:tcBorders>
          </w:tcPr>
          <w:p w14:paraId="26A5423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no se genera el grafo y se mantienen los resultados representados en forma tabular</w:t>
            </w:r>
          </w:p>
        </w:tc>
        <w:tc>
          <w:tcPr>
            <w:tcW w:w="2866" w:type="dxa"/>
            <w:tcBorders>
              <w:top w:val="none" w:sz="0" w:space="0" w:color="auto"/>
              <w:left w:val="none" w:sz="0" w:space="0" w:color="auto"/>
              <w:bottom w:val="none" w:sz="0" w:space="0" w:color="auto"/>
              <w:right w:val="none" w:sz="0" w:space="0" w:color="auto"/>
            </w:tcBorders>
          </w:tcPr>
          <w:p w14:paraId="2CEA9CBD"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3F8BC731"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color w:val="00B050"/>
                <w:sz w:val="21"/>
                <w:szCs w:val="21"/>
              </w:rPr>
            </w:pPr>
            <w:r w:rsidRPr="0075578F">
              <w:rPr>
                <w:rFonts w:ascii="Courier New" w:hAnsi="Courier New" w:cs="Courier New"/>
                <w:b/>
                <w:color w:val="00B050"/>
                <w:sz w:val="21"/>
                <w:szCs w:val="21"/>
              </w:rPr>
              <w:t>CORRECTO</w:t>
            </w:r>
          </w:p>
        </w:tc>
      </w:tr>
      <w:tr w:rsidR="00143059" w14:paraId="4DA1659C"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7F6E7CA1"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4</w:t>
            </w:r>
          </w:p>
        </w:tc>
        <w:tc>
          <w:tcPr>
            <w:tcW w:w="2866" w:type="dxa"/>
            <w:tcBorders>
              <w:top w:val="none" w:sz="0" w:space="0" w:color="auto"/>
              <w:left w:val="none" w:sz="0" w:space="0" w:color="auto"/>
              <w:bottom w:val="none" w:sz="0" w:space="0" w:color="auto"/>
              <w:right w:val="none" w:sz="0" w:space="0" w:color="auto"/>
            </w:tcBorders>
          </w:tcPr>
          <w:p w14:paraId="4CB01769"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hacer </w:t>
            </w:r>
            <w:r w:rsidR="00022068" w:rsidRPr="0075578F">
              <w:rPr>
                <w:rFonts w:ascii="Courier New" w:hAnsi="Courier New" w:cs="Courier New"/>
                <w:sz w:val="21"/>
                <w:szCs w:val="21"/>
              </w:rPr>
              <w:t>clic</w:t>
            </w:r>
            <w:r w:rsidRPr="0075578F">
              <w:rPr>
                <w:rFonts w:ascii="Courier New" w:hAnsi="Courier New" w:cs="Courier New"/>
                <w:sz w:val="21"/>
                <w:szCs w:val="21"/>
              </w:rPr>
              <w:t xml:space="preserve"> en un elemento para obtener información sólo de ese recurso, la query automática que se ejecuta no obtiene resultados</w:t>
            </w:r>
          </w:p>
        </w:tc>
        <w:tc>
          <w:tcPr>
            <w:tcW w:w="3256" w:type="dxa"/>
            <w:tcBorders>
              <w:top w:val="none" w:sz="0" w:space="0" w:color="auto"/>
              <w:left w:val="none" w:sz="0" w:space="0" w:color="auto"/>
              <w:bottom w:val="none" w:sz="0" w:space="0" w:color="auto"/>
              <w:right w:val="none" w:sz="0" w:space="0" w:color="auto"/>
            </w:tcBorders>
          </w:tcPr>
          <w:p w14:paraId="1A7EF8C7"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Mensaje de error y se mantiene el grafo representado hasta el momento</w:t>
            </w:r>
          </w:p>
        </w:tc>
        <w:tc>
          <w:tcPr>
            <w:tcW w:w="2866" w:type="dxa"/>
            <w:tcBorders>
              <w:top w:val="none" w:sz="0" w:space="0" w:color="auto"/>
              <w:left w:val="none" w:sz="0" w:space="0" w:color="auto"/>
              <w:bottom w:val="none" w:sz="0" w:space="0" w:color="auto"/>
              <w:right w:val="none" w:sz="0" w:space="0" w:color="auto"/>
            </w:tcBorders>
          </w:tcPr>
          <w:p w14:paraId="141AB7C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6008D35C"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b/>
                <w:color w:val="00B050"/>
                <w:sz w:val="21"/>
                <w:szCs w:val="21"/>
              </w:rPr>
              <w:t>CORRECTO</w:t>
            </w:r>
          </w:p>
        </w:tc>
      </w:tr>
      <w:tr w:rsidR="00143059" w14:paraId="424EB12A" w14:textId="77777777" w:rsidTr="0006739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43C3EECF"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t>5</w:t>
            </w:r>
          </w:p>
        </w:tc>
        <w:tc>
          <w:tcPr>
            <w:tcW w:w="2866" w:type="dxa"/>
            <w:tcBorders>
              <w:top w:val="none" w:sz="0" w:space="0" w:color="auto"/>
              <w:left w:val="none" w:sz="0" w:space="0" w:color="auto"/>
              <w:bottom w:val="none" w:sz="0" w:space="0" w:color="auto"/>
              <w:right w:val="none" w:sz="0" w:space="0" w:color="auto"/>
            </w:tcBorders>
          </w:tcPr>
          <w:p w14:paraId="4EAD4C9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 xml:space="preserve">Al pasar el ratón sobre un nodo para focalizar el grafo en él y sus adyacentes el identificador del </w:t>
            </w:r>
            <w:r w:rsidRPr="0075578F">
              <w:rPr>
                <w:rFonts w:ascii="Courier New" w:hAnsi="Courier New" w:cs="Courier New"/>
                <w:sz w:val="21"/>
                <w:szCs w:val="21"/>
              </w:rPr>
              <w:lastRenderedPageBreak/>
              <w:t>nodo contiene caracteres especiales</w:t>
            </w:r>
          </w:p>
        </w:tc>
        <w:tc>
          <w:tcPr>
            <w:tcW w:w="3256" w:type="dxa"/>
            <w:tcBorders>
              <w:top w:val="none" w:sz="0" w:space="0" w:color="auto"/>
              <w:left w:val="none" w:sz="0" w:space="0" w:color="auto"/>
              <w:bottom w:val="none" w:sz="0" w:space="0" w:color="auto"/>
              <w:right w:val="none" w:sz="0" w:space="0" w:color="auto"/>
            </w:tcBorders>
          </w:tcPr>
          <w:p w14:paraId="695F60EB"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lastRenderedPageBreak/>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14:paraId="0B15F616"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No se produce la focalización correctamente</w:t>
            </w:r>
          </w:p>
        </w:tc>
        <w:tc>
          <w:tcPr>
            <w:tcW w:w="2889" w:type="dxa"/>
            <w:tcBorders>
              <w:top w:val="none" w:sz="0" w:space="0" w:color="auto"/>
              <w:left w:val="none" w:sz="0" w:space="0" w:color="auto"/>
              <w:bottom w:val="none" w:sz="0" w:space="0" w:color="auto"/>
              <w:right w:val="none" w:sz="0" w:space="0" w:color="auto"/>
            </w:tcBorders>
          </w:tcPr>
          <w:p w14:paraId="648E4DE2" w14:textId="77777777" w:rsidR="0065734E" w:rsidRPr="0075578F" w:rsidRDefault="0065734E" w:rsidP="0075578F">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FF0000"/>
                <w:sz w:val="21"/>
                <w:szCs w:val="21"/>
              </w:rPr>
              <w:t>ERROR*</w:t>
            </w:r>
          </w:p>
        </w:tc>
      </w:tr>
      <w:tr w:rsidR="0065734E" w14:paraId="032BD88C" w14:textId="77777777" w:rsidTr="00067392">
        <w:trPr>
          <w:cnfStyle w:val="000000010000" w:firstRow="0" w:lastRow="0" w:firstColumn="0" w:lastColumn="0" w:oddVBand="0" w:evenVBand="0" w:oddHBand="0" w:evenHBand="1"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2612" w:type="dxa"/>
            <w:tcBorders>
              <w:top w:val="none" w:sz="0" w:space="0" w:color="auto"/>
              <w:left w:val="none" w:sz="0" w:space="0" w:color="auto"/>
              <w:bottom w:val="none" w:sz="0" w:space="0" w:color="auto"/>
              <w:right w:val="none" w:sz="0" w:space="0" w:color="auto"/>
            </w:tcBorders>
          </w:tcPr>
          <w:p w14:paraId="5FEF7ED5" w14:textId="77777777" w:rsidR="0065734E" w:rsidRPr="0075578F" w:rsidRDefault="0065734E" w:rsidP="0075578F">
            <w:pPr>
              <w:spacing w:after="200" w:line="276" w:lineRule="auto"/>
              <w:jc w:val="center"/>
              <w:rPr>
                <w:rFonts w:ascii="Courier New" w:hAnsi="Courier New" w:cs="Courier New"/>
                <w:sz w:val="21"/>
                <w:szCs w:val="21"/>
              </w:rPr>
            </w:pPr>
            <w:r w:rsidRPr="0075578F">
              <w:rPr>
                <w:rFonts w:ascii="Courier New" w:hAnsi="Courier New" w:cs="Courier New"/>
                <w:sz w:val="21"/>
                <w:szCs w:val="21"/>
              </w:rPr>
              <w:lastRenderedPageBreak/>
              <w:t>6</w:t>
            </w:r>
          </w:p>
        </w:tc>
        <w:tc>
          <w:tcPr>
            <w:tcW w:w="2866" w:type="dxa"/>
            <w:tcBorders>
              <w:top w:val="none" w:sz="0" w:space="0" w:color="auto"/>
              <w:left w:val="none" w:sz="0" w:space="0" w:color="auto"/>
              <w:bottom w:val="none" w:sz="0" w:space="0" w:color="auto"/>
              <w:right w:val="none" w:sz="0" w:space="0" w:color="auto"/>
            </w:tcBorders>
          </w:tcPr>
          <w:p w14:paraId="01E1A4C6"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Al pasar el ratón sobre un nodo para focalizar el grafo en él y sus adyacentes el identificador del nodo no contiene caracteres especiales</w:t>
            </w:r>
          </w:p>
        </w:tc>
        <w:tc>
          <w:tcPr>
            <w:tcW w:w="3256" w:type="dxa"/>
            <w:tcBorders>
              <w:top w:val="none" w:sz="0" w:space="0" w:color="auto"/>
              <w:left w:val="none" w:sz="0" w:space="0" w:color="auto"/>
              <w:bottom w:val="none" w:sz="0" w:space="0" w:color="auto"/>
              <w:right w:val="none" w:sz="0" w:space="0" w:color="auto"/>
            </w:tcBorders>
          </w:tcPr>
          <w:p w14:paraId="487AE8EA"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Se focaliza la parte del grafo correspondiente al nodo y sus adyacentes</w:t>
            </w:r>
          </w:p>
        </w:tc>
        <w:tc>
          <w:tcPr>
            <w:tcW w:w="2866" w:type="dxa"/>
            <w:tcBorders>
              <w:top w:val="none" w:sz="0" w:space="0" w:color="auto"/>
              <w:left w:val="none" w:sz="0" w:space="0" w:color="auto"/>
              <w:bottom w:val="none" w:sz="0" w:space="0" w:color="auto"/>
              <w:right w:val="none" w:sz="0" w:space="0" w:color="auto"/>
            </w:tcBorders>
          </w:tcPr>
          <w:p w14:paraId="2E464090"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sz w:val="21"/>
                <w:szCs w:val="21"/>
              </w:rPr>
            </w:pPr>
            <w:r w:rsidRPr="0075578F">
              <w:rPr>
                <w:rFonts w:ascii="Courier New" w:hAnsi="Courier New" w:cs="Courier New"/>
                <w:sz w:val="21"/>
                <w:szCs w:val="21"/>
              </w:rPr>
              <w:t>Resultado Esperado</w:t>
            </w:r>
          </w:p>
        </w:tc>
        <w:tc>
          <w:tcPr>
            <w:tcW w:w="2889" w:type="dxa"/>
            <w:tcBorders>
              <w:top w:val="none" w:sz="0" w:space="0" w:color="auto"/>
              <w:left w:val="none" w:sz="0" w:space="0" w:color="auto"/>
              <w:bottom w:val="none" w:sz="0" w:space="0" w:color="auto"/>
              <w:right w:val="none" w:sz="0" w:space="0" w:color="auto"/>
            </w:tcBorders>
          </w:tcPr>
          <w:p w14:paraId="58279FD7" w14:textId="77777777" w:rsidR="0065734E" w:rsidRPr="0075578F" w:rsidRDefault="0065734E" w:rsidP="0075578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ascii="Courier New" w:hAnsi="Courier New" w:cs="Courier New"/>
                <w:b/>
                <w:sz w:val="21"/>
                <w:szCs w:val="21"/>
              </w:rPr>
            </w:pPr>
            <w:r w:rsidRPr="0075578F">
              <w:rPr>
                <w:rFonts w:ascii="Courier New" w:hAnsi="Courier New" w:cs="Courier New"/>
                <w:b/>
                <w:color w:val="00B050"/>
                <w:sz w:val="21"/>
                <w:szCs w:val="21"/>
              </w:rPr>
              <w:t>CORRECTO</w:t>
            </w:r>
          </w:p>
        </w:tc>
      </w:tr>
    </w:tbl>
    <w:p w14:paraId="441F1361" w14:textId="77777777" w:rsidR="00022068" w:rsidRPr="00081FAF" w:rsidRDefault="00081FAF" w:rsidP="00081FAF">
      <w:pPr>
        <w:pStyle w:val="Epgrafe"/>
        <w:jc w:val="center"/>
        <w:rPr>
          <w:b w:val="0"/>
          <w:bCs w:val="0"/>
          <w:color w:val="auto"/>
        </w:rPr>
      </w:pPr>
      <w:bookmarkStart w:id="229" w:name="_Toc500783170"/>
      <w:r w:rsidRPr="00081FAF">
        <w:rPr>
          <w:color w:val="auto"/>
        </w:rPr>
        <w:t xml:space="preserve">Tabla </w:t>
      </w:r>
      <w:r w:rsidRPr="00081FAF">
        <w:rPr>
          <w:color w:val="auto"/>
        </w:rPr>
        <w:fldChar w:fldCharType="begin"/>
      </w:r>
      <w:r w:rsidRPr="00081FAF">
        <w:rPr>
          <w:color w:val="auto"/>
        </w:rPr>
        <w:instrText xml:space="preserve"> SEQ Tabla \* ARABIC </w:instrText>
      </w:r>
      <w:r w:rsidRPr="00081FAF">
        <w:rPr>
          <w:color w:val="auto"/>
        </w:rPr>
        <w:fldChar w:fldCharType="separate"/>
      </w:r>
      <w:r w:rsidRPr="00081FAF">
        <w:rPr>
          <w:noProof/>
          <w:color w:val="auto"/>
        </w:rPr>
        <w:t>27</w:t>
      </w:r>
      <w:r w:rsidRPr="00081FAF">
        <w:rPr>
          <w:color w:val="auto"/>
        </w:rPr>
        <w:fldChar w:fldCharType="end"/>
      </w:r>
      <w:r w:rsidRPr="00081FAF">
        <w:rPr>
          <w:color w:val="auto"/>
        </w:rPr>
        <w:t>: Pruebas sobre la tabla que se genera al realizar una consulta sobre el SPARQL endpoint</w:t>
      </w:r>
      <w:bookmarkEnd w:id="229"/>
    </w:p>
    <w:p w14:paraId="773743A2" w14:textId="77777777" w:rsidR="00261D1F" w:rsidRPr="00261D1F" w:rsidRDefault="00261D1F" w:rsidP="00261D1F"/>
    <w:p w14:paraId="1E2A9511" w14:textId="77777777" w:rsidR="0065734E" w:rsidRDefault="00817386" w:rsidP="00EF2FAE">
      <w:pPr>
        <w:pStyle w:val="Textosinformato"/>
        <w:spacing w:line="276" w:lineRule="auto"/>
        <w:rPr>
          <w:rFonts w:ascii="Courier New" w:hAnsi="Courier New" w:cs="Courier New"/>
        </w:rPr>
      </w:pPr>
      <w:r>
        <w:rPr>
          <w:rFonts w:ascii="Courier New" w:hAnsi="Courier New" w:cs="Courier New"/>
        </w:rPr>
        <w:t>*Fallo en identificador 4</w:t>
      </w:r>
      <w:r w:rsidR="0065734E">
        <w:rPr>
          <w:rFonts w:ascii="Courier New" w:hAnsi="Courier New" w:cs="Courier New"/>
        </w:rPr>
        <w:t>: Este error se producía porque la función creada que realizaba las focalizaciones estaba diseñada de tal manera que no soportaba realizar búsquedas de elementos HTMLs que contuviesen identificadores con caracteres especiales. Se corrigió pasando un filtro a los identificadores que eliminase esos caracteres especiales para que la función funcionase correctamente.</w:t>
      </w:r>
    </w:p>
    <w:p w14:paraId="62A5605A" w14:textId="77777777" w:rsidR="00143059" w:rsidRDefault="00143059" w:rsidP="00EF2FAE">
      <w:pPr>
        <w:pStyle w:val="Textosinformato"/>
        <w:spacing w:line="276" w:lineRule="auto"/>
        <w:rPr>
          <w:rFonts w:ascii="Courier New" w:hAnsi="Courier New" w:cs="Courier New"/>
        </w:rPr>
        <w:sectPr w:rsidR="00143059" w:rsidSect="00143059">
          <w:pgSz w:w="16838" w:h="11906" w:orient="landscape"/>
          <w:pgMar w:top="1701" w:right="1418" w:bottom="1701" w:left="1418" w:header="709" w:footer="709" w:gutter="0"/>
          <w:cols w:space="708"/>
          <w:titlePg/>
          <w:docGrid w:linePitch="360"/>
        </w:sectPr>
      </w:pPr>
    </w:p>
    <w:p w14:paraId="7D6E38DB" w14:textId="77777777" w:rsidR="0065734E" w:rsidRDefault="0065734E" w:rsidP="00EF2FAE">
      <w:pPr>
        <w:pStyle w:val="Textosinformato"/>
        <w:spacing w:line="276" w:lineRule="auto"/>
        <w:rPr>
          <w:rFonts w:ascii="Courier New" w:hAnsi="Courier New" w:cs="Courier New"/>
        </w:rPr>
      </w:pPr>
    </w:p>
    <w:p w14:paraId="08881370" w14:textId="77777777" w:rsidR="007E5441" w:rsidRPr="002845F9" w:rsidRDefault="00BC6AFF" w:rsidP="00D1550F">
      <w:pPr>
        <w:pStyle w:val="EstiloMishelTFG"/>
        <w:numPr>
          <w:ilvl w:val="0"/>
          <w:numId w:val="25"/>
        </w:numPr>
        <w:spacing w:line="276" w:lineRule="auto"/>
        <w:outlineLvl w:val="0"/>
      </w:pPr>
      <w:bookmarkStart w:id="230" w:name="_Toc500783624"/>
      <w:commentRangeStart w:id="231"/>
      <w:r>
        <w:t>CONCLUSIONES Y TRABAJO FUTURO</w:t>
      </w:r>
      <w:bookmarkEnd w:id="230"/>
      <w:commentRangeEnd w:id="231"/>
      <w:r w:rsidR="006F4761">
        <w:rPr>
          <w:rStyle w:val="Refdecomentario"/>
          <w:rFonts w:asciiTheme="minorHAnsi" w:eastAsiaTheme="minorHAnsi" w:hAnsiTheme="minorHAnsi" w:cstheme="minorBidi"/>
          <w:color w:val="auto"/>
          <w:spacing w:val="0"/>
          <w:kern w:val="0"/>
        </w:rPr>
        <w:commentReference w:id="231"/>
      </w:r>
    </w:p>
    <w:p w14:paraId="675E5620" w14:textId="61DE4A52" w:rsidR="001152D7" w:rsidRDefault="0006111B" w:rsidP="00EF2FAE">
      <w:pPr>
        <w:pStyle w:val="Textosinformato"/>
        <w:spacing w:line="276" w:lineRule="auto"/>
        <w:rPr>
          <w:rFonts w:ascii="Courier New" w:hAnsi="Courier New" w:cs="Courier New"/>
        </w:rPr>
      </w:pPr>
      <w:r>
        <w:rPr>
          <w:rFonts w:ascii="Courier New" w:hAnsi="Courier New" w:cs="Courier New"/>
        </w:rPr>
        <w:t>Una vez</w:t>
      </w:r>
      <w:r w:rsidR="00FD2838">
        <w:rPr>
          <w:rFonts w:ascii="Courier New" w:hAnsi="Courier New" w:cs="Courier New"/>
        </w:rPr>
        <w:t xml:space="preserve"> concluido el proyecto volviendo la vista atrás y analizando los objetivos planteados en sus inicios, se puede </w:t>
      </w:r>
      <w:del w:id="232" w:author="cvzcaoio" w:date="2018-01-29T17:45:00Z">
        <w:r w:rsidR="00FD2838" w:rsidDel="006F4761">
          <w:rPr>
            <w:rFonts w:ascii="Courier New" w:hAnsi="Courier New" w:cs="Courier New"/>
          </w:rPr>
          <w:delText xml:space="preserve">considerar </w:delText>
        </w:r>
      </w:del>
      <w:ins w:id="233" w:author="cvzcaoio" w:date="2018-01-29T17:45:00Z">
        <w:r w:rsidR="006F4761">
          <w:rPr>
            <w:rFonts w:ascii="Courier New" w:hAnsi="Courier New" w:cs="Courier New"/>
          </w:rPr>
          <w:t xml:space="preserve">afirmar </w:t>
        </w:r>
      </w:ins>
      <w:r w:rsidR="00FD2838">
        <w:rPr>
          <w:rFonts w:ascii="Courier New" w:hAnsi="Courier New" w:cs="Courier New"/>
        </w:rPr>
        <w:t xml:space="preserve">que han sido cumplidos. </w:t>
      </w:r>
      <w:commentRangeStart w:id="234"/>
      <w:r w:rsidR="00FD2838">
        <w:rPr>
          <w:rFonts w:ascii="Courier New" w:hAnsi="Courier New" w:cs="Courier New"/>
        </w:rPr>
        <w:t>Bien es cierto que cuando se plant</w:t>
      </w:r>
      <w:r w:rsidR="006038BE">
        <w:rPr>
          <w:rFonts w:ascii="Courier New" w:hAnsi="Courier New" w:cs="Courier New"/>
        </w:rPr>
        <w:t>eó</w:t>
      </w:r>
      <w:r w:rsidR="00FD2838">
        <w:rPr>
          <w:rFonts w:ascii="Courier New" w:hAnsi="Courier New" w:cs="Courier New"/>
        </w:rPr>
        <w:t xml:space="preserve"> el proyecto y sus objetivos, s</w:t>
      </w:r>
      <w:ins w:id="235" w:author="cvzcaoio" w:date="2018-01-29T17:45:00Z">
        <w:r w:rsidR="006F4761">
          <w:rPr>
            <w:rFonts w:ascii="Courier New" w:hAnsi="Courier New" w:cs="Courier New"/>
          </w:rPr>
          <w:t>ó</w:t>
        </w:r>
      </w:ins>
      <w:del w:id="236" w:author="cvzcaoio" w:date="2018-01-29T17:45:00Z">
        <w:r w:rsidR="00FD2838" w:rsidDel="006F4761">
          <w:rPr>
            <w:rFonts w:ascii="Courier New" w:hAnsi="Courier New" w:cs="Courier New"/>
          </w:rPr>
          <w:delText>o</w:delText>
        </w:r>
      </w:del>
      <w:r w:rsidR="00FD2838">
        <w:rPr>
          <w:rFonts w:ascii="Courier New" w:hAnsi="Courier New" w:cs="Courier New"/>
        </w:rPr>
        <w:t>lo se tenía la idea de lo que se quería conseguir, no los medios para llev</w:t>
      </w:r>
      <w:r w:rsidR="00212AF6">
        <w:rPr>
          <w:rFonts w:ascii="Courier New" w:hAnsi="Courier New" w:cs="Courier New"/>
        </w:rPr>
        <w:t>arlo a cabo</w:t>
      </w:r>
      <w:r w:rsidR="001417B1">
        <w:rPr>
          <w:rFonts w:ascii="Courier New" w:hAnsi="Courier New" w:cs="Courier New"/>
        </w:rPr>
        <w:t xml:space="preserve"> </w:t>
      </w:r>
      <w:r w:rsidR="00212AF6">
        <w:rPr>
          <w:rFonts w:ascii="Courier New" w:hAnsi="Courier New" w:cs="Courier New"/>
        </w:rPr>
        <w:t>por lo que</w:t>
      </w:r>
      <w:r w:rsidR="00FD2838">
        <w:rPr>
          <w:rFonts w:ascii="Courier New" w:hAnsi="Courier New" w:cs="Courier New"/>
        </w:rPr>
        <w:t xml:space="preserve"> la mayoría de las herramientas necesarias </w:t>
      </w:r>
      <w:r w:rsidR="006038BE">
        <w:rPr>
          <w:rFonts w:ascii="Courier New" w:hAnsi="Courier New" w:cs="Courier New"/>
        </w:rPr>
        <w:t xml:space="preserve">para </w:t>
      </w:r>
      <w:r w:rsidR="00FD2838">
        <w:rPr>
          <w:rFonts w:ascii="Courier New" w:hAnsi="Courier New" w:cs="Courier New"/>
        </w:rPr>
        <w:t xml:space="preserve">su ejecución se descubrieron durante las fases de análisis. </w:t>
      </w:r>
      <w:commentRangeEnd w:id="234"/>
      <w:r w:rsidR="006F4761">
        <w:rPr>
          <w:rStyle w:val="Refdecomentario"/>
          <w:rFonts w:asciiTheme="minorHAnsi" w:hAnsiTheme="minorHAnsi"/>
        </w:rPr>
        <w:commentReference w:id="234"/>
      </w:r>
    </w:p>
    <w:p w14:paraId="291AEA6F" w14:textId="77777777" w:rsidR="00FD2838" w:rsidRDefault="00FD2838" w:rsidP="00EF2FAE">
      <w:pPr>
        <w:pStyle w:val="Textosinformato"/>
        <w:spacing w:line="276" w:lineRule="auto"/>
        <w:rPr>
          <w:rFonts w:ascii="Courier New" w:hAnsi="Courier New" w:cs="Courier New"/>
        </w:rPr>
      </w:pPr>
    </w:p>
    <w:p w14:paraId="08A071E1" w14:textId="4183677B" w:rsidR="00FD2838" w:rsidRDefault="0006111B" w:rsidP="00EF2FAE">
      <w:pPr>
        <w:pStyle w:val="Textosinformato"/>
        <w:spacing w:line="276" w:lineRule="auto"/>
        <w:rPr>
          <w:rFonts w:ascii="Courier New" w:hAnsi="Courier New" w:cs="Courier New"/>
        </w:rPr>
      </w:pPr>
      <w:commentRangeStart w:id="237"/>
      <w:r>
        <w:rPr>
          <w:rFonts w:ascii="Courier New" w:hAnsi="Courier New" w:cs="Courier New"/>
        </w:rPr>
        <w:t>Se</w:t>
      </w:r>
      <w:r w:rsidR="001417B1">
        <w:rPr>
          <w:rFonts w:ascii="Courier New" w:hAnsi="Courier New" w:cs="Courier New"/>
        </w:rPr>
        <w:t xml:space="preserve"> </w:t>
      </w:r>
      <w:r w:rsidR="00FD2838">
        <w:rPr>
          <w:rFonts w:ascii="Courier New" w:hAnsi="Courier New" w:cs="Courier New"/>
        </w:rPr>
        <w:t>lleg</w:t>
      </w:r>
      <w:r w:rsidR="001417B1">
        <w:rPr>
          <w:rFonts w:ascii="Courier New" w:hAnsi="Courier New" w:cs="Courier New"/>
        </w:rPr>
        <w:t>ó</w:t>
      </w:r>
      <w:r w:rsidR="00FD2838">
        <w:rPr>
          <w:rFonts w:ascii="Courier New" w:hAnsi="Courier New" w:cs="Courier New"/>
        </w:rPr>
        <w:t xml:space="preserve"> a un punto en el que fue evidente que objetivos a los que se había dado mucho peso como objetivos principales</w:t>
      </w:r>
      <w:ins w:id="238" w:author="cvzcaoio" w:date="2018-01-29T17:46:00Z">
        <w:r w:rsidR="006F4761">
          <w:rPr>
            <w:rFonts w:ascii="Courier New" w:hAnsi="Courier New" w:cs="Courier New"/>
          </w:rPr>
          <w:t>,</w:t>
        </w:r>
      </w:ins>
      <w:r w:rsidR="00FD2838">
        <w:rPr>
          <w:rFonts w:ascii="Courier New" w:hAnsi="Courier New" w:cs="Courier New"/>
        </w:rPr>
        <w:t xml:space="preserve"> por su relevancia en el proceso de generación de datos enlazados, no aportaban demasiada carga de trabajo al proyecto ya que las herramientas para ejecutarlos no necesitaban demasiada intervención de parte del alumno</w:t>
      </w:r>
      <w:r w:rsidR="00212AF6">
        <w:rPr>
          <w:rFonts w:ascii="Courier New" w:hAnsi="Courier New" w:cs="Courier New"/>
        </w:rPr>
        <w:t>,</w:t>
      </w:r>
      <w:r w:rsidR="00FD2838">
        <w:rPr>
          <w:rFonts w:ascii="Courier New" w:hAnsi="Courier New" w:cs="Courier New"/>
        </w:rPr>
        <w:t xml:space="preserve"> y objetivos a los que sin embargo se los había </w:t>
      </w:r>
      <w:r w:rsidR="006038BE">
        <w:rPr>
          <w:rFonts w:ascii="Courier New" w:hAnsi="Courier New" w:cs="Courier New"/>
        </w:rPr>
        <w:t>tomado como secundarios</w:t>
      </w:r>
      <w:r w:rsidR="00FD2838">
        <w:rPr>
          <w:rFonts w:ascii="Courier New" w:hAnsi="Courier New" w:cs="Courier New"/>
        </w:rPr>
        <w:t xml:space="preserve"> </w:t>
      </w:r>
      <w:r w:rsidR="001417B1">
        <w:rPr>
          <w:rFonts w:ascii="Courier New" w:hAnsi="Courier New" w:cs="Courier New"/>
        </w:rPr>
        <w:t xml:space="preserve">o </w:t>
      </w:r>
      <w:r w:rsidR="00FD2838">
        <w:rPr>
          <w:rFonts w:ascii="Courier New" w:hAnsi="Courier New" w:cs="Courier New"/>
        </w:rPr>
        <w:t>adicionales al proyecto tomaron más tiempo del esperado o se decidió</w:t>
      </w:r>
      <w:r w:rsidR="001C012C">
        <w:rPr>
          <w:rFonts w:ascii="Courier New" w:hAnsi="Courier New" w:cs="Courier New"/>
        </w:rPr>
        <w:t xml:space="preserve"> invertir más tiempo en ellos</w:t>
      </w:r>
      <w:r w:rsidR="00FD2838">
        <w:rPr>
          <w:rFonts w:ascii="Courier New" w:hAnsi="Courier New" w:cs="Courier New"/>
        </w:rPr>
        <w:t xml:space="preserve">. </w:t>
      </w:r>
    </w:p>
    <w:p w14:paraId="0E3D7824" w14:textId="77777777" w:rsidR="00FD2838" w:rsidRDefault="00FD2838" w:rsidP="00EF2FAE">
      <w:pPr>
        <w:pStyle w:val="Textosinformato"/>
        <w:spacing w:line="276" w:lineRule="auto"/>
        <w:rPr>
          <w:rFonts w:ascii="Courier New" w:hAnsi="Courier New" w:cs="Courier New"/>
        </w:rPr>
      </w:pPr>
    </w:p>
    <w:p w14:paraId="6736C7C8" w14:textId="77777777" w:rsidR="006038BE" w:rsidRDefault="00FD2838" w:rsidP="00EF2FAE">
      <w:pPr>
        <w:pStyle w:val="Textosinformato"/>
        <w:spacing w:line="276" w:lineRule="auto"/>
        <w:rPr>
          <w:rFonts w:ascii="Courier New" w:hAnsi="Courier New" w:cs="Courier New"/>
        </w:rPr>
      </w:pPr>
      <w:r>
        <w:rPr>
          <w:rFonts w:ascii="Courier New" w:hAnsi="Courier New" w:cs="Courier New"/>
        </w:rPr>
        <w:t>Ese fue el caso del servidor Linked Da</w:t>
      </w:r>
      <w:r w:rsidR="001C012C">
        <w:rPr>
          <w:rFonts w:ascii="Courier New" w:hAnsi="Courier New" w:cs="Courier New"/>
        </w:rPr>
        <w:t>ta</w:t>
      </w:r>
      <w:r>
        <w:rPr>
          <w:rFonts w:ascii="Courier New" w:hAnsi="Courier New" w:cs="Courier New"/>
        </w:rPr>
        <w:t xml:space="preserve">, en un principio se pensó que este objetivo conllevaría un </w:t>
      </w:r>
      <w:r w:rsidR="006038BE">
        <w:rPr>
          <w:rFonts w:ascii="Courier New" w:hAnsi="Courier New" w:cs="Courier New"/>
        </w:rPr>
        <w:t>tiempo considerable de atención, ya sea invertido en investigación o</w:t>
      </w:r>
      <w:r w:rsidR="00212AF6">
        <w:rPr>
          <w:rFonts w:ascii="Courier New" w:hAnsi="Courier New" w:cs="Courier New"/>
        </w:rPr>
        <w:t xml:space="preserve"> programándolo</w:t>
      </w:r>
      <w:r w:rsidR="006038BE">
        <w:rPr>
          <w:rFonts w:ascii="Courier New" w:hAnsi="Courier New" w:cs="Courier New"/>
        </w:rPr>
        <w:t>, pero m</w:t>
      </w:r>
      <w:r w:rsidR="001417B1">
        <w:rPr>
          <w:rFonts w:ascii="Courier New" w:hAnsi="Courier New" w:cs="Courier New"/>
        </w:rPr>
        <w:t>ás tarde cuando se llevó</w:t>
      </w:r>
      <w:r w:rsidR="006038BE">
        <w:rPr>
          <w:rFonts w:ascii="Courier New" w:hAnsi="Courier New" w:cs="Courier New"/>
        </w:rPr>
        <w:t xml:space="preserve"> a cabo fue evidente que no era necesario dedicarle demasiadas horas dado que las herramientas disponibles necesitaban básicamente ser configuradas. </w:t>
      </w:r>
      <w:commentRangeEnd w:id="237"/>
      <w:r w:rsidR="006F4761">
        <w:rPr>
          <w:rStyle w:val="Refdecomentario"/>
          <w:rFonts w:asciiTheme="minorHAnsi" w:hAnsiTheme="minorHAnsi"/>
        </w:rPr>
        <w:commentReference w:id="237"/>
      </w:r>
    </w:p>
    <w:p w14:paraId="3B9B212B" w14:textId="77777777" w:rsidR="006038BE" w:rsidRDefault="006038BE" w:rsidP="00EF2FAE">
      <w:pPr>
        <w:pStyle w:val="Textosinformato"/>
        <w:spacing w:line="276" w:lineRule="auto"/>
        <w:rPr>
          <w:rFonts w:ascii="Courier New" w:hAnsi="Courier New" w:cs="Courier New"/>
        </w:rPr>
      </w:pPr>
    </w:p>
    <w:p w14:paraId="49543C79" w14:textId="77777777" w:rsidR="00FD2838" w:rsidRDefault="001C012C" w:rsidP="00EF2FAE">
      <w:pPr>
        <w:pStyle w:val="Textosinformato"/>
        <w:spacing w:line="276" w:lineRule="auto"/>
        <w:rPr>
          <w:rFonts w:ascii="Courier New" w:hAnsi="Courier New" w:cs="Courier New"/>
        </w:rPr>
      </w:pPr>
      <w:r>
        <w:rPr>
          <w:rFonts w:ascii="Courier New" w:hAnsi="Courier New" w:cs="Courier New"/>
        </w:rPr>
        <w:t>Además, a</w:t>
      </w:r>
      <w:r w:rsidR="006038BE">
        <w:rPr>
          <w:rFonts w:ascii="Courier New" w:hAnsi="Courier New" w:cs="Courier New"/>
        </w:rPr>
        <w:t>l ser este un proyecto en el que el objetivo primordial era generar RDF de calidad y adecuado a los datasets originales, no se pensó de</w:t>
      </w:r>
      <w:r w:rsidR="00212AF6">
        <w:rPr>
          <w:rFonts w:ascii="Courier New" w:hAnsi="Courier New" w:cs="Courier New"/>
        </w:rPr>
        <w:t>masiado en su parte visual</w:t>
      </w:r>
      <w:r w:rsidR="006038BE">
        <w:rPr>
          <w:rFonts w:ascii="Courier New" w:hAnsi="Courier New" w:cs="Courier New"/>
        </w:rPr>
        <w:t>. En la mayor</w:t>
      </w:r>
      <w:r>
        <w:rPr>
          <w:rFonts w:ascii="Courier New" w:hAnsi="Courier New" w:cs="Courier New"/>
        </w:rPr>
        <w:t>ía de las triples stores</w:t>
      </w:r>
      <w:r w:rsidR="006038BE">
        <w:rPr>
          <w:rFonts w:ascii="Courier New" w:hAnsi="Courier New" w:cs="Courier New"/>
        </w:rPr>
        <w:t xml:space="preserve"> en las consultas que se ejecutan sobre ellas los datos se presentan de forma tabular, y </w:t>
      </w:r>
      <w:r>
        <w:rPr>
          <w:rFonts w:ascii="Courier New" w:hAnsi="Courier New" w:cs="Courier New"/>
        </w:rPr>
        <w:t xml:space="preserve">esa </w:t>
      </w:r>
      <w:r w:rsidR="006038BE">
        <w:rPr>
          <w:rFonts w:ascii="Courier New" w:hAnsi="Courier New" w:cs="Courier New"/>
        </w:rPr>
        <w:t>era la idea inicial de lo que se planeaba construir cuando se planteaba al inicio del proyecto la idea de la creación de un SPARQL endpoint. En cambio, al descubrir la</w:t>
      </w:r>
      <w:r w:rsidR="001417B1">
        <w:rPr>
          <w:rFonts w:ascii="Courier New" w:hAnsi="Courier New" w:cs="Courier New"/>
        </w:rPr>
        <w:t>s capacidades de la</w:t>
      </w:r>
      <w:r w:rsidR="006038BE">
        <w:rPr>
          <w:rFonts w:ascii="Courier New" w:hAnsi="Courier New" w:cs="Courier New"/>
        </w:rPr>
        <w:t xml:space="preserve"> librería D3</w:t>
      </w:r>
      <w:r w:rsidR="001417B1">
        <w:rPr>
          <w:rFonts w:ascii="Courier New" w:hAnsi="Courier New" w:cs="Courier New"/>
        </w:rPr>
        <w:t>, que permite la generación de gráficos dinámicos,</w:t>
      </w:r>
      <w:r w:rsidR="006038BE">
        <w:rPr>
          <w:rFonts w:ascii="Courier New" w:hAnsi="Courier New" w:cs="Courier New"/>
        </w:rPr>
        <w:t xml:space="preserve"> a este apartado se le dedico mucho más tiempo del esperado</w:t>
      </w:r>
      <w:r w:rsidR="001417B1">
        <w:rPr>
          <w:rFonts w:ascii="Courier New" w:hAnsi="Courier New" w:cs="Courier New"/>
        </w:rPr>
        <w:t xml:space="preserve"> </w:t>
      </w:r>
      <w:r w:rsidR="006038BE">
        <w:rPr>
          <w:rFonts w:ascii="Courier New" w:hAnsi="Courier New" w:cs="Courier New"/>
        </w:rPr>
        <w:t xml:space="preserve">para llegar a conseguir lo que se </w:t>
      </w:r>
      <w:r w:rsidR="001417B1">
        <w:rPr>
          <w:rFonts w:ascii="Courier New" w:hAnsi="Courier New" w:cs="Courier New"/>
        </w:rPr>
        <w:t>presenta actualmente, que</w:t>
      </w:r>
      <w:r w:rsidR="00212AF6">
        <w:rPr>
          <w:rFonts w:ascii="Courier New" w:hAnsi="Courier New" w:cs="Courier New"/>
        </w:rPr>
        <w:t xml:space="preserve"> se considera</w:t>
      </w:r>
      <w:r w:rsidR="001417B1">
        <w:rPr>
          <w:rFonts w:ascii="Courier New" w:hAnsi="Courier New" w:cs="Courier New"/>
        </w:rPr>
        <w:t xml:space="preserve"> mejora la experiencia del usuario en cuanto a que ve de forma gráfica los resulta</w:t>
      </w:r>
      <w:r w:rsidR="00212AF6">
        <w:rPr>
          <w:rFonts w:ascii="Courier New" w:hAnsi="Courier New" w:cs="Courier New"/>
        </w:rPr>
        <w:t>do</w:t>
      </w:r>
      <w:r w:rsidR="001417B1">
        <w:rPr>
          <w:rFonts w:ascii="Courier New" w:hAnsi="Courier New" w:cs="Courier New"/>
        </w:rPr>
        <w:t>s</w:t>
      </w:r>
      <w:r w:rsidR="00212AF6">
        <w:rPr>
          <w:rFonts w:ascii="Courier New" w:hAnsi="Courier New" w:cs="Courier New"/>
        </w:rPr>
        <w:t xml:space="preserve"> de sus consultas</w:t>
      </w:r>
      <w:r w:rsidR="001417B1">
        <w:rPr>
          <w:rFonts w:ascii="Courier New" w:hAnsi="Courier New" w:cs="Courier New"/>
        </w:rPr>
        <w:t xml:space="preserve"> y puede navegar a trav</w:t>
      </w:r>
      <w:r w:rsidR="00212AF6">
        <w:rPr>
          <w:rFonts w:ascii="Courier New" w:hAnsi="Courier New" w:cs="Courier New"/>
        </w:rPr>
        <w:t>és del grafo. Esta es</w:t>
      </w:r>
      <w:r>
        <w:rPr>
          <w:rFonts w:ascii="Courier New" w:hAnsi="Courier New" w:cs="Courier New"/>
        </w:rPr>
        <w:t xml:space="preserve"> una funcionalidad que cada vez más triple</w:t>
      </w:r>
      <w:r w:rsidR="00212AF6">
        <w:rPr>
          <w:rFonts w:ascii="Courier New" w:hAnsi="Courier New" w:cs="Courier New"/>
        </w:rPr>
        <w:t xml:space="preserve"> </w:t>
      </w:r>
      <w:r>
        <w:rPr>
          <w:rFonts w:ascii="Courier New" w:hAnsi="Courier New" w:cs="Courier New"/>
        </w:rPr>
        <w:t xml:space="preserve">stores </w:t>
      </w:r>
      <w:r w:rsidR="00212AF6">
        <w:rPr>
          <w:rFonts w:ascii="Courier New" w:hAnsi="Courier New" w:cs="Courier New"/>
        </w:rPr>
        <w:t>intentan adaptar a sus servicios y nos complace haberlo podido realizar en este trabajo</w:t>
      </w:r>
      <w:r>
        <w:rPr>
          <w:rFonts w:ascii="Courier New" w:hAnsi="Courier New" w:cs="Courier New"/>
        </w:rPr>
        <w:t>.</w:t>
      </w:r>
    </w:p>
    <w:p w14:paraId="3FA0BD3B" w14:textId="77777777" w:rsidR="001417B1" w:rsidRDefault="001417B1" w:rsidP="00EF2FAE">
      <w:pPr>
        <w:pStyle w:val="Textosinformato"/>
        <w:spacing w:line="276" w:lineRule="auto"/>
        <w:rPr>
          <w:rFonts w:ascii="Courier New" w:hAnsi="Courier New" w:cs="Courier New"/>
        </w:rPr>
      </w:pPr>
    </w:p>
    <w:p w14:paraId="14886105" w14:textId="77777777" w:rsidR="00C73397" w:rsidRDefault="00C73397" w:rsidP="00EF2FAE">
      <w:pPr>
        <w:pStyle w:val="Textosinformato"/>
        <w:spacing w:line="276" w:lineRule="auto"/>
        <w:rPr>
          <w:rFonts w:ascii="Courier New" w:hAnsi="Courier New" w:cs="Courier New"/>
        </w:rPr>
      </w:pPr>
      <w:r>
        <w:rPr>
          <w:rFonts w:ascii="Courier New" w:hAnsi="Courier New" w:cs="Courier New"/>
        </w:rPr>
        <w:t xml:space="preserve">Al pensar en mejoras o trabajo a futuro, se considera interesante crear un asistente que partiendo de un banco de datos con ontologías ya existentes asesore al usuario en la creación de RDF. </w:t>
      </w:r>
      <w:r w:rsidR="00FE478B">
        <w:rPr>
          <w:rFonts w:ascii="Courier New" w:hAnsi="Courier New" w:cs="Courier New"/>
        </w:rPr>
        <w:lastRenderedPageBreak/>
        <w:t xml:space="preserve">El usuario podría intentar definir la naturaleza de sus datos de partida y su contenido en sí para ayudar a que el asistente le haga sugerencias adecuadas. A partir de ahí, él podría elegir de entre las ontologías planteadas cuáles se adaptarían </w:t>
      </w:r>
      <w:r w:rsidR="00212AF6">
        <w:rPr>
          <w:rFonts w:ascii="Courier New" w:hAnsi="Courier New" w:cs="Courier New"/>
        </w:rPr>
        <w:t xml:space="preserve">mejor </w:t>
      </w:r>
      <w:r w:rsidR="00FE478B">
        <w:rPr>
          <w:rFonts w:ascii="Courier New" w:hAnsi="Courier New" w:cs="Courier New"/>
        </w:rPr>
        <w:t xml:space="preserve">a su información y empezar con el proceso de generación de RDF. Esta herramienta tendría gran utilidad ya que ahorraría en gran medida el proceso de investigación para la elección de ontologías. </w:t>
      </w:r>
    </w:p>
    <w:p w14:paraId="4EFEB576" w14:textId="77777777" w:rsidR="00C73397" w:rsidRDefault="00C73397" w:rsidP="00EF2FAE">
      <w:pPr>
        <w:pStyle w:val="Textosinformato"/>
        <w:spacing w:line="276" w:lineRule="auto"/>
        <w:rPr>
          <w:rFonts w:ascii="Courier New" w:hAnsi="Courier New" w:cs="Courier New"/>
        </w:rPr>
      </w:pPr>
    </w:p>
    <w:p w14:paraId="1C8455FF" w14:textId="77777777" w:rsidR="00FE478B" w:rsidRDefault="00FE478B" w:rsidP="00EF2FAE">
      <w:pPr>
        <w:pStyle w:val="Textosinformato"/>
        <w:spacing w:line="276" w:lineRule="auto"/>
        <w:rPr>
          <w:rFonts w:ascii="Courier New" w:hAnsi="Courier New" w:cs="Courier New"/>
        </w:rPr>
      </w:pPr>
      <w:r>
        <w:rPr>
          <w:rFonts w:ascii="Courier New" w:hAnsi="Courier New" w:cs="Courier New"/>
        </w:rPr>
        <w:t xml:space="preserve">Además, debido a la complejidad y la comúnmente poca experiencia en SPARQL, realizar consultas sobre datos representados en RDF puede resultar complicado y tedioso. </w:t>
      </w:r>
      <w:r w:rsidR="00212AF6">
        <w:rPr>
          <w:rFonts w:ascii="Courier New" w:hAnsi="Courier New" w:cs="Courier New"/>
        </w:rPr>
        <w:t xml:space="preserve">Sería interesante también </w:t>
      </w:r>
      <w:r>
        <w:rPr>
          <w:rFonts w:ascii="Courier New" w:hAnsi="Courier New" w:cs="Courier New"/>
        </w:rPr>
        <w:t xml:space="preserve">analizar la viabilidad de crear un “traductor” de lenguaje humano a SPARQL, definir unas directrices para que el usuario exprese en lenguaje de a pie siguiendo unas estructuras definidas por el programador los datos que quiere obtener y que el sistema de alguna forma </w:t>
      </w:r>
      <w:r w:rsidR="00212AF6">
        <w:rPr>
          <w:rFonts w:ascii="Courier New" w:hAnsi="Courier New" w:cs="Courier New"/>
        </w:rPr>
        <w:t>transforme esa</w:t>
      </w:r>
      <w:r>
        <w:rPr>
          <w:rFonts w:ascii="Courier New" w:hAnsi="Courier New" w:cs="Courier New"/>
        </w:rPr>
        <w:t xml:space="preserve"> petición a SPARQL. </w:t>
      </w:r>
    </w:p>
    <w:p w14:paraId="1BE3E138" w14:textId="77777777" w:rsidR="001C012C" w:rsidRDefault="001C012C" w:rsidP="00EF2FAE">
      <w:pPr>
        <w:pStyle w:val="Textosinformato"/>
        <w:spacing w:line="276" w:lineRule="auto"/>
        <w:rPr>
          <w:rFonts w:ascii="Courier New" w:hAnsi="Courier New" w:cs="Courier New"/>
        </w:rPr>
      </w:pPr>
    </w:p>
    <w:p w14:paraId="1043E30F" w14:textId="77777777" w:rsidR="001C012C" w:rsidRDefault="001C012C" w:rsidP="001C012C">
      <w:pPr>
        <w:pStyle w:val="Textosinformato"/>
        <w:spacing w:line="276" w:lineRule="auto"/>
        <w:rPr>
          <w:rFonts w:ascii="Courier New" w:hAnsi="Courier New" w:cs="Courier New"/>
        </w:rPr>
      </w:pPr>
      <w:r>
        <w:rPr>
          <w:rFonts w:ascii="Courier New" w:hAnsi="Courier New" w:cs="Courier New"/>
        </w:rPr>
        <w:t>Para concluir, a modo de opinión personal, se considera que la realización de este proyecto ha supuesto un gran crecimiento profesional y ha aumentado las capacidades de resolución e iniciativa del alumno. No solo se ahondado en tecnol</w:t>
      </w:r>
      <w:r w:rsidR="007E5441">
        <w:rPr>
          <w:rFonts w:ascii="Courier New" w:hAnsi="Courier New" w:cs="Courier New"/>
        </w:rPr>
        <w:t>ogías inexploradas anteriormente</w:t>
      </w:r>
      <w:r w:rsidR="00261D1F">
        <w:rPr>
          <w:rFonts w:ascii="Courier New" w:hAnsi="Courier New" w:cs="Courier New"/>
        </w:rPr>
        <w:t>, si</w:t>
      </w:r>
      <w:r>
        <w:rPr>
          <w:rFonts w:ascii="Courier New" w:hAnsi="Courier New" w:cs="Courier New"/>
        </w:rPr>
        <w:t xml:space="preserve">no que </w:t>
      </w:r>
      <w:r w:rsidR="007E5441">
        <w:rPr>
          <w:rFonts w:ascii="Courier New" w:hAnsi="Courier New" w:cs="Courier New"/>
        </w:rPr>
        <w:t xml:space="preserve">se </w:t>
      </w:r>
      <w:r>
        <w:rPr>
          <w:rFonts w:ascii="Courier New" w:hAnsi="Courier New" w:cs="Courier New"/>
        </w:rPr>
        <w:t>ha trabajado con varios lenguajes desconocidos hasta el momento</w:t>
      </w:r>
      <w:r w:rsidR="007E5441">
        <w:rPr>
          <w:rFonts w:ascii="Courier New" w:hAnsi="Courier New" w:cs="Courier New"/>
        </w:rPr>
        <w:t xml:space="preserve"> por él</w:t>
      </w:r>
      <w:r>
        <w:rPr>
          <w:rFonts w:ascii="Courier New" w:hAnsi="Courier New" w:cs="Courier New"/>
        </w:rPr>
        <w:t xml:space="preserve">. </w:t>
      </w:r>
    </w:p>
    <w:p w14:paraId="176A7564" w14:textId="77777777" w:rsidR="001C012C" w:rsidRDefault="001C012C" w:rsidP="001C012C">
      <w:pPr>
        <w:pStyle w:val="Textosinformato"/>
        <w:spacing w:line="276" w:lineRule="auto"/>
        <w:rPr>
          <w:rFonts w:ascii="Courier New" w:hAnsi="Courier New" w:cs="Courier New"/>
        </w:rPr>
      </w:pPr>
    </w:p>
    <w:p w14:paraId="6A2646FB" w14:textId="77777777" w:rsidR="001C012C" w:rsidRDefault="001C012C" w:rsidP="001C012C">
      <w:pPr>
        <w:pStyle w:val="Textosinformato"/>
        <w:spacing w:line="276" w:lineRule="auto"/>
        <w:rPr>
          <w:rFonts w:ascii="Courier New" w:hAnsi="Courier New" w:cs="Courier New"/>
        </w:rPr>
      </w:pPr>
      <w:r>
        <w:rPr>
          <w:rFonts w:ascii="Courier New" w:hAnsi="Courier New" w:cs="Courier New"/>
        </w:rPr>
        <w:t>Todas estas novedades en cuanto a tecnologías y lenguajes produjo en varias ocasiones atasco</w:t>
      </w:r>
      <w:r w:rsidR="007E5441">
        <w:rPr>
          <w:rFonts w:ascii="Courier New" w:hAnsi="Courier New" w:cs="Courier New"/>
        </w:rPr>
        <w:t>s en la realización de este trabajo</w:t>
      </w:r>
      <w:r>
        <w:rPr>
          <w:rFonts w:ascii="Courier New" w:hAnsi="Courier New" w:cs="Courier New"/>
        </w:rPr>
        <w:t xml:space="preserve">, lo que ocasionó retrasos en la finalización de ciertos apartados, pero como se comentaba anteriormente, esto promovió la resolución del alumno ya que éste no contaba con referentes expertos en ciertas tecnologías a los que consultar, sólo información en Internet o foros de ayuda y al ser los Datos Enlazados un tema novedoso, en ciertos casos, era escasa. </w:t>
      </w:r>
    </w:p>
    <w:p w14:paraId="597DFA3A" w14:textId="77777777" w:rsidR="001C012C" w:rsidRDefault="001C012C" w:rsidP="00EF2FAE">
      <w:pPr>
        <w:pStyle w:val="Textosinformato"/>
        <w:spacing w:line="276" w:lineRule="auto"/>
        <w:rPr>
          <w:rFonts w:ascii="Courier New" w:hAnsi="Courier New" w:cs="Courier New"/>
        </w:rPr>
      </w:pPr>
    </w:p>
    <w:p w14:paraId="50F56440" w14:textId="77777777" w:rsidR="00DE43E1" w:rsidRDefault="00DE43E1" w:rsidP="00EF2FAE">
      <w:pPr>
        <w:pStyle w:val="Textosinformato"/>
        <w:spacing w:line="276" w:lineRule="auto"/>
        <w:rPr>
          <w:rFonts w:ascii="Courier New" w:hAnsi="Courier New" w:cs="Courier New"/>
        </w:rPr>
      </w:pPr>
    </w:p>
    <w:p w14:paraId="7113DBA4" w14:textId="77777777" w:rsidR="00A52B44" w:rsidRDefault="00A52B44" w:rsidP="00EF2FAE">
      <w:pPr>
        <w:pStyle w:val="Textosinformato"/>
        <w:spacing w:line="276" w:lineRule="auto"/>
        <w:rPr>
          <w:rFonts w:ascii="Courier New" w:hAnsi="Courier New" w:cs="Courier New"/>
        </w:rPr>
      </w:pPr>
    </w:p>
    <w:p w14:paraId="21DE0E1A" w14:textId="77777777" w:rsidR="00A52B44" w:rsidRDefault="00A52B44" w:rsidP="00EF2FAE">
      <w:pPr>
        <w:pStyle w:val="Textosinformato"/>
        <w:spacing w:line="276" w:lineRule="auto"/>
        <w:rPr>
          <w:rFonts w:ascii="Courier New" w:hAnsi="Courier New" w:cs="Courier New"/>
        </w:rPr>
      </w:pPr>
    </w:p>
    <w:p w14:paraId="5ECFC818" w14:textId="77777777" w:rsidR="00A52B44" w:rsidRDefault="00A52B44" w:rsidP="00EF2FAE">
      <w:pPr>
        <w:pStyle w:val="Textosinformato"/>
        <w:spacing w:line="276" w:lineRule="auto"/>
        <w:rPr>
          <w:rFonts w:ascii="Courier New" w:hAnsi="Courier New" w:cs="Courier New"/>
        </w:rPr>
      </w:pPr>
    </w:p>
    <w:p w14:paraId="643C39F3" w14:textId="77777777" w:rsidR="00A52B44" w:rsidRDefault="00A52B44" w:rsidP="00EF2FAE">
      <w:pPr>
        <w:pStyle w:val="Textosinformato"/>
        <w:spacing w:line="276" w:lineRule="auto"/>
        <w:rPr>
          <w:rFonts w:ascii="Courier New" w:hAnsi="Courier New" w:cs="Courier New"/>
        </w:rPr>
      </w:pPr>
    </w:p>
    <w:p w14:paraId="75881B6E" w14:textId="77777777" w:rsidR="00A52B44" w:rsidRDefault="00A52B44" w:rsidP="00EF2FAE">
      <w:pPr>
        <w:pStyle w:val="Textosinformato"/>
        <w:spacing w:line="276" w:lineRule="auto"/>
        <w:rPr>
          <w:rFonts w:ascii="Courier New" w:hAnsi="Courier New" w:cs="Courier New"/>
        </w:rPr>
      </w:pPr>
    </w:p>
    <w:p w14:paraId="01914A58" w14:textId="77777777" w:rsidR="00A52B44" w:rsidRDefault="00A52B44" w:rsidP="00EF2FAE">
      <w:pPr>
        <w:pStyle w:val="Textosinformato"/>
        <w:spacing w:line="276" w:lineRule="auto"/>
        <w:rPr>
          <w:rFonts w:ascii="Courier New" w:hAnsi="Courier New" w:cs="Courier New"/>
        </w:rPr>
      </w:pPr>
    </w:p>
    <w:p w14:paraId="3DDDBD5A" w14:textId="77777777" w:rsidR="00A52B44" w:rsidRDefault="00A52B44" w:rsidP="00EF2FAE">
      <w:pPr>
        <w:pStyle w:val="Textosinformato"/>
        <w:spacing w:line="276" w:lineRule="auto"/>
        <w:rPr>
          <w:rFonts w:ascii="Courier New" w:hAnsi="Courier New" w:cs="Courier New"/>
        </w:rPr>
      </w:pPr>
    </w:p>
    <w:p w14:paraId="7EB6060D" w14:textId="77777777" w:rsidR="00A52B44" w:rsidRDefault="00A52B44" w:rsidP="00EF2FAE">
      <w:pPr>
        <w:pStyle w:val="Textosinformato"/>
        <w:spacing w:line="276" w:lineRule="auto"/>
        <w:rPr>
          <w:rFonts w:ascii="Courier New" w:hAnsi="Courier New" w:cs="Courier New"/>
        </w:rPr>
      </w:pPr>
    </w:p>
    <w:p w14:paraId="28131CA8" w14:textId="77777777" w:rsidR="00A52B44" w:rsidRDefault="00A52B44" w:rsidP="00EF2FAE">
      <w:pPr>
        <w:pStyle w:val="Textosinformato"/>
        <w:spacing w:line="276" w:lineRule="auto"/>
        <w:rPr>
          <w:rFonts w:ascii="Courier New" w:hAnsi="Courier New" w:cs="Courier New"/>
        </w:rPr>
      </w:pPr>
    </w:p>
    <w:p w14:paraId="003F1D4C" w14:textId="77777777" w:rsidR="00A52B44" w:rsidRDefault="00A52B44" w:rsidP="00EF2FAE">
      <w:pPr>
        <w:pStyle w:val="Textosinformato"/>
        <w:spacing w:line="276" w:lineRule="auto"/>
        <w:rPr>
          <w:rFonts w:ascii="Courier New" w:hAnsi="Courier New" w:cs="Courier New"/>
        </w:rPr>
      </w:pPr>
    </w:p>
    <w:p w14:paraId="10538BEF" w14:textId="77777777" w:rsidR="00A52B44" w:rsidRDefault="00A52B44" w:rsidP="00EF2FAE">
      <w:pPr>
        <w:pStyle w:val="Textosinformato"/>
        <w:spacing w:line="276" w:lineRule="auto"/>
        <w:rPr>
          <w:rFonts w:ascii="Courier New" w:hAnsi="Courier New" w:cs="Courier New"/>
        </w:rPr>
      </w:pPr>
    </w:p>
    <w:p w14:paraId="702C0074" w14:textId="77777777" w:rsidR="00A52B44" w:rsidRDefault="00A52B44" w:rsidP="00EF2FAE">
      <w:pPr>
        <w:pStyle w:val="Textosinformato"/>
        <w:spacing w:line="276" w:lineRule="auto"/>
        <w:rPr>
          <w:rFonts w:ascii="Courier New" w:hAnsi="Courier New" w:cs="Courier New"/>
        </w:rPr>
      </w:pPr>
    </w:p>
    <w:p w14:paraId="631A45ED" w14:textId="77777777" w:rsidR="00A52B44" w:rsidRDefault="00A52B44" w:rsidP="00EF2FAE">
      <w:pPr>
        <w:pStyle w:val="Textosinformato"/>
        <w:spacing w:line="276" w:lineRule="auto"/>
        <w:rPr>
          <w:rFonts w:ascii="Courier New" w:hAnsi="Courier New" w:cs="Courier New"/>
        </w:rPr>
      </w:pPr>
    </w:p>
    <w:p w14:paraId="01F974C9" w14:textId="77777777" w:rsidR="00A52B44" w:rsidRDefault="00A52B44" w:rsidP="00EF2FAE">
      <w:pPr>
        <w:pStyle w:val="Textosinformato"/>
        <w:spacing w:line="276" w:lineRule="auto"/>
        <w:rPr>
          <w:rFonts w:ascii="Courier New" w:hAnsi="Courier New" w:cs="Courier New"/>
        </w:rPr>
      </w:pPr>
    </w:p>
    <w:p w14:paraId="5A01F4C5" w14:textId="77777777" w:rsidR="00A52B44" w:rsidRDefault="00A52B44" w:rsidP="00EF2FAE">
      <w:pPr>
        <w:pStyle w:val="Textosinformato"/>
        <w:spacing w:line="276" w:lineRule="auto"/>
        <w:rPr>
          <w:rFonts w:ascii="Courier New" w:hAnsi="Courier New" w:cs="Courier New"/>
        </w:rPr>
      </w:pPr>
    </w:p>
    <w:p w14:paraId="18181ACA" w14:textId="77777777" w:rsidR="00A52B44" w:rsidRDefault="00A52B44" w:rsidP="00EF2FAE">
      <w:pPr>
        <w:pStyle w:val="Textosinformato"/>
        <w:spacing w:line="276" w:lineRule="auto"/>
        <w:rPr>
          <w:rFonts w:ascii="Courier New" w:hAnsi="Courier New" w:cs="Courier New"/>
        </w:rPr>
      </w:pPr>
    </w:p>
    <w:p w14:paraId="6FC86D1B" w14:textId="77777777" w:rsidR="00A52B44" w:rsidRDefault="00A52B44" w:rsidP="00EF2FAE">
      <w:pPr>
        <w:pStyle w:val="Textosinformato"/>
        <w:spacing w:line="276" w:lineRule="auto"/>
        <w:rPr>
          <w:rFonts w:ascii="Courier New" w:hAnsi="Courier New" w:cs="Courier New"/>
        </w:rPr>
      </w:pPr>
    </w:p>
    <w:p w14:paraId="770E87B6" w14:textId="77777777" w:rsidR="00A52B44" w:rsidRDefault="00A52B44" w:rsidP="00EF2FAE">
      <w:pPr>
        <w:pStyle w:val="Textosinformato"/>
        <w:spacing w:line="276" w:lineRule="auto"/>
        <w:rPr>
          <w:rFonts w:ascii="Courier New" w:hAnsi="Courier New" w:cs="Courier New"/>
        </w:rPr>
      </w:pPr>
    </w:p>
    <w:p w14:paraId="03794855" w14:textId="77777777" w:rsidR="00A52B44" w:rsidRDefault="00A52B44" w:rsidP="00EF2FAE">
      <w:pPr>
        <w:pStyle w:val="Textosinformato"/>
        <w:spacing w:line="276" w:lineRule="auto"/>
        <w:rPr>
          <w:rFonts w:ascii="Courier New" w:hAnsi="Courier New" w:cs="Courier New"/>
        </w:rPr>
      </w:pPr>
    </w:p>
    <w:p w14:paraId="5ED8980E" w14:textId="77777777" w:rsidR="00A52B44" w:rsidRDefault="00A52B44" w:rsidP="00EF2FAE">
      <w:pPr>
        <w:pStyle w:val="Textosinformato"/>
        <w:spacing w:line="276" w:lineRule="auto"/>
        <w:rPr>
          <w:rFonts w:ascii="Courier New" w:hAnsi="Courier New" w:cs="Courier New"/>
        </w:rPr>
      </w:pPr>
    </w:p>
    <w:p w14:paraId="364E2D40" w14:textId="77777777" w:rsidR="00A52B44" w:rsidRDefault="00A52B44" w:rsidP="00EF2FAE">
      <w:pPr>
        <w:pStyle w:val="Textosinformato"/>
        <w:spacing w:line="276" w:lineRule="auto"/>
        <w:rPr>
          <w:rFonts w:ascii="Courier New" w:hAnsi="Courier New" w:cs="Courier New"/>
        </w:rPr>
      </w:pPr>
    </w:p>
    <w:p w14:paraId="702AB3C2" w14:textId="77777777" w:rsidR="0067678B" w:rsidRDefault="0067678B" w:rsidP="00A52B44">
      <w:pPr>
        <w:pStyle w:val="EstiloMishelTFG"/>
        <w:numPr>
          <w:ilvl w:val="0"/>
          <w:numId w:val="25"/>
        </w:numPr>
        <w:spacing w:line="276" w:lineRule="auto"/>
        <w:outlineLvl w:val="0"/>
      </w:pPr>
      <w:bookmarkStart w:id="239" w:name="_Toc500783625"/>
      <w:r>
        <w:t>B</w:t>
      </w:r>
      <w:bookmarkEnd w:id="239"/>
      <w:r w:rsidR="00BC6AFF">
        <w:t>IBLIOGRAFÍA</w:t>
      </w:r>
      <w:r>
        <w:t xml:space="preserve"> </w:t>
      </w:r>
    </w:p>
    <w:p w14:paraId="313F0C91" w14:textId="77777777" w:rsidR="0067678B" w:rsidRPr="00DB1614" w:rsidRDefault="0067678B" w:rsidP="00EF2FAE">
      <w:pPr>
        <w:rPr>
          <w:lang w:val="en-US"/>
          <w:rPrChange w:id="240" w:author="cvzcaoio" w:date="2018-01-22T08:19:00Z">
            <w:rPr/>
          </w:rPrChange>
        </w:rPr>
      </w:pPr>
      <w:r>
        <w:t xml:space="preserve">[1] Hallo, María Asunción. Martínez González, M. Mercedes; Fuente Redondo, Pablo de la. Las tecnologías de Linked Data y sus aplicaciones en el gobierno electrónico. // Scire. </w:t>
      </w:r>
      <w:proofErr w:type="gramStart"/>
      <w:r w:rsidRPr="00DB1614">
        <w:rPr>
          <w:lang w:val="en-US"/>
          <w:rPrChange w:id="241" w:author="cvzcaoio" w:date="2018-01-22T08:19:00Z">
            <w:rPr/>
          </w:rPrChange>
        </w:rPr>
        <w:t>18:1 (en.-jun. 2012) 49-61.</w:t>
      </w:r>
      <w:proofErr w:type="gramEnd"/>
      <w:r w:rsidRPr="00DB1614">
        <w:rPr>
          <w:lang w:val="en-US"/>
          <w:rPrChange w:id="242" w:author="cvzcaoio" w:date="2018-01-22T08:19:00Z">
            <w:rPr/>
          </w:rPrChange>
        </w:rPr>
        <w:t xml:space="preserve"> ISSN 1135-3716</w:t>
      </w:r>
    </w:p>
    <w:p w14:paraId="5AD1F083" w14:textId="77777777" w:rsidR="0067678B" w:rsidRPr="00DB1614" w:rsidRDefault="0067678B" w:rsidP="00EF2FAE">
      <w:pPr>
        <w:rPr>
          <w:lang w:val="en-US"/>
          <w:rPrChange w:id="243" w:author="cvzcaoio" w:date="2018-01-22T08:19:00Z">
            <w:rPr/>
          </w:rPrChange>
        </w:rPr>
      </w:pPr>
      <w:r w:rsidRPr="00DB1614">
        <w:rPr>
          <w:lang w:val="en-US"/>
          <w:rPrChange w:id="244" w:author="cvzcaoio" w:date="2018-01-22T08:19:00Z">
            <w:rPr/>
          </w:rPrChange>
        </w:rPr>
        <w:t>[2] Berners-Lee, Tim (2006). Design Note: Linked Data. http://www.w3.org/DesignIssues/LinkedData.html (2011- 07-02)</w:t>
      </w:r>
    </w:p>
    <w:p w14:paraId="4304C9A0" w14:textId="77777777" w:rsidR="0067678B" w:rsidRPr="00DB1614" w:rsidRDefault="0067678B" w:rsidP="00EF2FAE">
      <w:pPr>
        <w:rPr>
          <w:lang w:val="en-US"/>
          <w:rPrChange w:id="245" w:author="cvzcaoio" w:date="2018-01-22T08:19:00Z">
            <w:rPr/>
          </w:rPrChange>
        </w:rPr>
      </w:pPr>
      <w:r w:rsidRPr="00DB1614">
        <w:rPr>
          <w:lang w:val="en-US"/>
          <w:rPrChange w:id="246" w:author="cvzcaoio" w:date="2018-01-22T08:19:00Z">
            <w:rPr/>
          </w:rPrChange>
        </w:rPr>
        <w:t xml:space="preserve">[3] </w:t>
      </w:r>
      <w:proofErr w:type="spellStart"/>
      <w:r w:rsidRPr="00DB1614">
        <w:rPr>
          <w:lang w:val="en-US"/>
          <w:rPrChange w:id="247" w:author="cvzcaoio" w:date="2018-01-22T08:19:00Z">
            <w:rPr/>
          </w:rPrChange>
        </w:rPr>
        <w:t>Cyganiak</w:t>
      </w:r>
      <w:proofErr w:type="spellEnd"/>
      <w:r w:rsidRPr="00DB1614">
        <w:rPr>
          <w:lang w:val="en-US"/>
          <w:rPrChange w:id="248" w:author="cvzcaoio" w:date="2018-01-22T08:19:00Z">
            <w:rPr/>
          </w:rPrChange>
        </w:rPr>
        <w:t xml:space="preserve">, Richard; </w:t>
      </w:r>
      <w:proofErr w:type="spellStart"/>
      <w:r w:rsidRPr="00DB1614">
        <w:rPr>
          <w:lang w:val="en-US"/>
          <w:rPrChange w:id="249" w:author="cvzcaoio" w:date="2018-01-22T08:19:00Z">
            <w:rPr/>
          </w:rPrChange>
        </w:rPr>
        <w:t>Bizer</w:t>
      </w:r>
      <w:proofErr w:type="spellEnd"/>
      <w:r w:rsidRPr="00DB1614">
        <w:rPr>
          <w:lang w:val="en-US"/>
          <w:rPrChange w:id="250" w:author="cvzcaoio" w:date="2018-01-22T08:19:00Z">
            <w:rPr/>
          </w:rPrChange>
        </w:rPr>
        <w:t xml:space="preserve">, </w:t>
      </w:r>
      <w:proofErr w:type="spellStart"/>
      <w:r w:rsidRPr="00DB1614">
        <w:rPr>
          <w:lang w:val="en-US"/>
          <w:rPrChange w:id="251" w:author="cvzcaoio" w:date="2018-01-22T08:19:00Z">
            <w:rPr/>
          </w:rPrChange>
        </w:rPr>
        <w:t>Chistian</w:t>
      </w:r>
      <w:proofErr w:type="spellEnd"/>
      <w:r w:rsidRPr="00DB1614">
        <w:rPr>
          <w:lang w:val="en-US"/>
          <w:rPrChange w:id="252" w:author="cvzcaoio" w:date="2018-01-22T08:19:00Z">
            <w:rPr/>
          </w:rPrChange>
        </w:rPr>
        <w:t xml:space="preserve"> (2011). </w:t>
      </w:r>
      <w:proofErr w:type="spellStart"/>
      <w:r w:rsidRPr="00DB1614">
        <w:rPr>
          <w:lang w:val="en-US"/>
          <w:rPrChange w:id="253" w:author="cvzcaoio" w:date="2018-01-22T08:19:00Z">
            <w:rPr/>
          </w:rPrChange>
        </w:rPr>
        <w:t>Pubby</w:t>
      </w:r>
      <w:proofErr w:type="spellEnd"/>
      <w:r w:rsidRPr="00DB1614">
        <w:rPr>
          <w:lang w:val="en-US"/>
          <w:rPrChange w:id="254" w:author="cvzcaoio" w:date="2018-01-22T08:19:00Z">
            <w:rPr/>
          </w:rPrChange>
        </w:rPr>
        <w:t>. A Linked Data Frontend for SPARQL Endpoints. http://www4. wiwiss.fu-berlin.de/</w:t>
      </w:r>
      <w:proofErr w:type="spellStart"/>
      <w:r w:rsidRPr="00DB1614">
        <w:rPr>
          <w:lang w:val="en-US"/>
          <w:rPrChange w:id="255" w:author="cvzcaoio" w:date="2018-01-22T08:19:00Z">
            <w:rPr/>
          </w:rPrChange>
        </w:rPr>
        <w:t>pubby</w:t>
      </w:r>
      <w:proofErr w:type="spellEnd"/>
      <w:r w:rsidRPr="00DB1614">
        <w:rPr>
          <w:lang w:val="en-US"/>
          <w:rPrChange w:id="256" w:author="cvzcaoio" w:date="2018-01-22T08:19:00Z">
            <w:rPr/>
          </w:rPrChange>
        </w:rPr>
        <w:t>/ (2011-07-02).</w:t>
      </w:r>
    </w:p>
    <w:p w14:paraId="29B7D884" w14:textId="77777777" w:rsidR="00FB3F31" w:rsidRDefault="00FB3F31" w:rsidP="00EF2FAE">
      <w:r>
        <w:t xml:space="preserve">[6] Méndez Rodríguez, E. M. (1999). RDF: Un </w:t>
      </w:r>
      <w:r w:rsidRPr="00920FCF">
        <w:t>modelo</w:t>
      </w:r>
      <w:r>
        <w:t xml:space="preserve"> de metadatos flexible para las bibliotecas digitales del próximo milenio. Jornades catalanes de documentació (7. 1999. Barcelona). Les biblioteques i els centres de documentació al segle XXI: peça clau de la societat de la informació. 4, 5 i 6 de novembre de 1999. Palau de Congressos de Barcelona. Barcelona: Col.legi Oficial de Bibliotecaris-Documentalistes de Catalunya, pp. 487-498.</w:t>
      </w:r>
    </w:p>
    <w:p w14:paraId="0CFA0E2F" w14:textId="77777777" w:rsidR="006310BE" w:rsidRDefault="006310BE" w:rsidP="00EF2FAE">
      <w:r>
        <w:t xml:space="preserve">[4] </w:t>
      </w:r>
      <w:r w:rsidRPr="006310BE">
        <w:t>https://www.w3.org/RDF/</w:t>
      </w:r>
    </w:p>
    <w:p w14:paraId="6FFEC676" w14:textId="77777777" w:rsidR="00D65F22" w:rsidRDefault="006310BE" w:rsidP="00EF2FAE">
      <w:r>
        <w:t xml:space="preserve">[5] </w:t>
      </w:r>
      <w:r w:rsidR="00D65F22" w:rsidRPr="00D65F22">
        <w:t>https://github.com/JoshData/rdfabout/blob/gh-pages/intro-to-rdf.md</w:t>
      </w:r>
    </w:p>
    <w:sectPr w:rsidR="00D65F22" w:rsidSect="00102DF2">
      <w:pgSz w:w="11906" w:h="16838"/>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vzcaoio" w:date="2018-01-22T08:20:00Z" w:initials="c">
    <w:p w14:paraId="7DA97CDB" w14:textId="77777777" w:rsidR="00F10294" w:rsidRDefault="00F10294">
      <w:pPr>
        <w:pStyle w:val="Textocomentario"/>
      </w:pPr>
      <w:r>
        <w:rPr>
          <w:rStyle w:val="Refdecomentario"/>
        </w:rPr>
        <w:annotationRef/>
      </w:r>
      <w:r>
        <w:t xml:space="preserve">Está bien, pero es demasiado conciso (los </w:t>
      </w:r>
      <w:proofErr w:type="spellStart"/>
      <w:r>
        <w:t>abstract</w:t>
      </w:r>
      <w:proofErr w:type="spellEnd"/>
      <w:r>
        <w:t xml:space="preserve"> suelen tener entre 300 y 500 palabras). Describe algo más las características del proyecto: el contexto en el que ha desarrollado (dónde se ha hecho y para quién se ha hecho), las partes de las que consta, la metodología seguida, los resultados obtenidos y una breve reseña acerca de sus limitaciones y líneas de trabajo futuro.</w:t>
      </w:r>
    </w:p>
    <w:p w14:paraId="6A27D8AA" w14:textId="77777777" w:rsidR="00F10294" w:rsidRDefault="00F10294">
      <w:pPr>
        <w:pStyle w:val="Textocomentario"/>
      </w:pPr>
    </w:p>
    <w:p w14:paraId="15AFDC62" w14:textId="77777777" w:rsidR="00F10294" w:rsidRDefault="00F10294">
      <w:pPr>
        <w:pStyle w:val="Textocomentario"/>
      </w:pPr>
      <w:r>
        <w:t>Recuerda que el resumen también se debe hacer en inglés y euskera.</w:t>
      </w:r>
    </w:p>
  </w:comment>
  <w:comment w:id="2" w:author="cvzcaoio" w:date="2018-01-22T08:30:00Z" w:initials="c">
    <w:p w14:paraId="16A6614A" w14:textId="77777777" w:rsidR="00F10294" w:rsidRDefault="00F10294">
      <w:pPr>
        <w:pStyle w:val="Textocomentario"/>
      </w:pPr>
      <w:r>
        <w:rPr>
          <w:rStyle w:val="Refdecomentario"/>
        </w:rPr>
        <w:annotationRef/>
      </w:r>
      <w:r>
        <w:t>La idea principal te ha quedado muy bien redactada.</w:t>
      </w:r>
    </w:p>
  </w:comment>
  <w:comment w:id="9" w:author="cvzcaoio" w:date="2018-01-22T08:33:00Z" w:initials="c">
    <w:p w14:paraId="07EF0484" w14:textId="77777777" w:rsidR="00F10294" w:rsidRDefault="00F10294">
      <w:pPr>
        <w:pStyle w:val="Textocomentario"/>
      </w:pPr>
      <w:r>
        <w:rPr>
          <w:rStyle w:val="Refdecomentario"/>
        </w:rPr>
        <w:annotationRef/>
      </w:r>
      <w:r>
        <w:t>No sé de dónde has sacado el formato para los encabezados. Es tu responsabilidad cumplir con el formato que se indica en la normativa.</w:t>
      </w:r>
    </w:p>
  </w:comment>
  <w:comment w:id="18" w:author="cvzcaoio" w:date="2018-01-22T08:35:00Z" w:initials="c">
    <w:p w14:paraId="04123CBC" w14:textId="5D84FE63" w:rsidR="00F10294" w:rsidRDefault="00F10294">
      <w:pPr>
        <w:pStyle w:val="Textocomentario"/>
      </w:pPr>
      <w:r>
        <w:rPr>
          <w:rStyle w:val="Refdecomentario"/>
        </w:rPr>
        <w:annotationRef/>
      </w:r>
      <w:r>
        <w:t>Esta frase no se entiende. ¿Cómo se relacionan las dos ideas que estás uniendo con la coma? ¿Qué significa “y a estos mismos”?</w:t>
      </w:r>
    </w:p>
  </w:comment>
  <w:comment w:id="19" w:author="cvzcaoio" w:date="2018-01-22T08:36:00Z" w:initials="c">
    <w:p w14:paraId="4AB0B07E" w14:textId="77777777" w:rsidR="00F10294" w:rsidRDefault="00F10294">
      <w:pPr>
        <w:pStyle w:val="Textocomentario"/>
      </w:pPr>
      <w:r>
        <w:rPr>
          <w:rStyle w:val="Refdecomentario"/>
        </w:rPr>
        <w:annotationRef/>
      </w:r>
      <w:r>
        <w:t>Si se trata de una palabra clave, convendría resaltarla entrecomillándola, o hacer uso de negrita o cursiva.</w:t>
      </w:r>
    </w:p>
  </w:comment>
  <w:comment w:id="17" w:author="cvzcaoio" w:date="2018-01-22T08:39:00Z" w:initials="c">
    <w:p w14:paraId="0DEC46D9" w14:textId="31933897" w:rsidR="00F10294" w:rsidRDefault="00F10294">
      <w:pPr>
        <w:pStyle w:val="Textocomentario"/>
      </w:pPr>
      <w:r>
        <w:rPr>
          <w:rStyle w:val="Refdecomentario"/>
        </w:rPr>
        <w:annotationRef/>
      </w:r>
      <w:r>
        <w:t>No me gusta como lo has estructurado. Parece que has ido escribiendo los párrafos según te surgían las ideas: me hablas de enlaces, luego de “triples”, a continuación de grafo y etiquetas, luego metes los atributos, a continuación aparece OO y terminas con los objetos. No me parece mal, pero ahora que tienes las ideas escritas trata de reorganizarlas para que la descripción de RDF sea continua (cada idea enlaza con la siguiente) y coherente.</w:t>
      </w:r>
    </w:p>
  </w:comment>
  <w:comment w:id="22" w:author="cvzcaoio" w:date="2018-01-22T08:48:00Z" w:initials="c">
    <w:p w14:paraId="378F21DC" w14:textId="39A9658B" w:rsidR="00F10294" w:rsidRDefault="00F10294">
      <w:pPr>
        <w:pStyle w:val="Textocomentario"/>
      </w:pPr>
      <w:r>
        <w:rPr>
          <w:rStyle w:val="Refdecomentario"/>
        </w:rPr>
        <w:annotationRef/>
      </w:r>
      <w:r>
        <w:t>Las figuras hay que referenciarlas de forma explícita en el texto.</w:t>
      </w:r>
    </w:p>
  </w:comment>
  <w:comment w:id="26" w:author="cvzcaoio" w:date="2018-01-22T08:49:00Z" w:initials="c">
    <w:p w14:paraId="3A654347" w14:textId="14993232" w:rsidR="00F10294" w:rsidRDefault="00F10294">
      <w:pPr>
        <w:pStyle w:val="Textocomentario"/>
      </w:pPr>
      <w:r>
        <w:rPr>
          <w:rStyle w:val="Refdecomentario"/>
        </w:rPr>
        <w:annotationRef/>
      </w:r>
      <w:r>
        <w:t>De nuevo, las figuras hay que referenciarlas de forma explícita en el texto. De aquí en adelante no mencionaré más este aspecto para no repetirme.</w:t>
      </w:r>
    </w:p>
  </w:comment>
  <w:comment w:id="29" w:author="cvzcaoio" w:date="2018-01-22T08:51:00Z" w:initials="c">
    <w:p w14:paraId="3B51FFB7" w14:textId="4EBB35CF" w:rsidR="00F10294" w:rsidRDefault="00F10294">
      <w:pPr>
        <w:pStyle w:val="Textocomentario"/>
      </w:pPr>
      <w:r>
        <w:rPr>
          <w:rStyle w:val="Refdecomentario"/>
        </w:rPr>
        <w:annotationRef/>
      </w:r>
      <w:r>
        <w:t>Esta expresión no se entiende bien.</w:t>
      </w:r>
    </w:p>
  </w:comment>
  <w:comment w:id="36" w:author="cvzcaoio" w:date="2018-01-22T09:11:00Z" w:initials="c">
    <w:p w14:paraId="7F6584F4" w14:textId="57749E78" w:rsidR="00F10294" w:rsidRDefault="00F10294">
      <w:pPr>
        <w:pStyle w:val="Textocomentario"/>
      </w:pPr>
      <w:r>
        <w:rPr>
          <w:rStyle w:val="Refdecomentario"/>
        </w:rPr>
        <w:annotationRef/>
      </w:r>
      <w:r>
        <w:t xml:space="preserve">Esto que has escrito aquí parece más un listado de objetivos que la descripción del proyecto. Explícame qué has hecho: qué scripts, librerías, </w:t>
      </w:r>
      <w:proofErr w:type="spellStart"/>
      <w:r>
        <w:t>servlets</w:t>
      </w:r>
      <w:proofErr w:type="spellEnd"/>
      <w:r>
        <w:t xml:space="preserve"> has programado, qué servidores o bases de datos has configurado, qué lenguajes has utilizado, etc..</w:t>
      </w:r>
    </w:p>
  </w:comment>
  <w:comment w:id="37" w:author="cvzcaoio" w:date="2018-01-22T08:53:00Z" w:initials="c">
    <w:p w14:paraId="22011EF5" w14:textId="40361C38" w:rsidR="00F10294" w:rsidRDefault="00F10294">
      <w:pPr>
        <w:pStyle w:val="Textocomentario"/>
      </w:pPr>
      <w:r>
        <w:rPr>
          <w:rStyle w:val="Refdecomentario"/>
        </w:rPr>
        <w:annotationRef/>
      </w:r>
      <w:r>
        <w:t>Esto te ha quedado mucho mejor explicado en el resumen.</w:t>
      </w:r>
    </w:p>
  </w:comment>
  <w:comment w:id="41" w:author="cvzcaoio" w:date="2018-01-22T08:54:00Z" w:initials="c">
    <w:p w14:paraId="4D775E12" w14:textId="51B8BB0E" w:rsidR="00F10294" w:rsidRDefault="00F10294">
      <w:pPr>
        <w:pStyle w:val="Textocomentario"/>
      </w:pPr>
      <w:r>
        <w:rPr>
          <w:rStyle w:val="Refdecomentario"/>
        </w:rPr>
        <w:annotationRef/>
      </w:r>
      <w:r>
        <w:t>¿qué información?</w:t>
      </w:r>
    </w:p>
  </w:comment>
  <w:comment w:id="42" w:author="cvzcaoio" w:date="2018-01-22T08:54:00Z" w:initials="c">
    <w:p w14:paraId="246DE94F" w14:textId="02A20F92" w:rsidR="00F10294" w:rsidRDefault="00F10294">
      <w:pPr>
        <w:pStyle w:val="Textocomentario"/>
      </w:pPr>
      <w:r>
        <w:rPr>
          <w:rStyle w:val="Refdecomentario"/>
        </w:rPr>
        <w:annotationRef/>
      </w:r>
      <w:r>
        <w:t xml:space="preserve">¿Qué son </w:t>
      </w:r>
      <w:proofErr w:type="spellStart"/>
      <w:r>
        <w:t>CSVs</w:t>
      </w:r>
      <w:proofErr w:type="spellEnd"/>
      <w:r>
        <w:t>? En ficheros en formato CSV.</w:t>
      </w:r>
    </w:p>
  </w:comment>
  <w:comment w:id="43" w:author="cvzcaoio" w:date="2018-01-22T08:55:00Z" w:initials="c">
    <w:p w14:paraId="15F18757" w14:textId="01674A1A" w:rsidR="00F10294" w:rsidRDefault="00F10294">
      <w:pPr>
        <w:pStyle w:val="Textocomentario"/>
      </w:pPr>
      <w:r>
        <w:rPr>
          <w:rStyle w:val="Refdecomentario"/>
        </w:rPr>
        <w:annotationRef/>
      </w:r>
      <w:r>
        <w:t>¿No sería mejor hablar de “modelo”? Además, es lo que has indicado en el resumen.</w:t>
      </w:r>
    </w:p>
  </w:comment>
  <w:comment w:id="44" w:author="cvzcaoio" w:date="2018-01-22T09:00:00Z" w:initials="c">
    <w:p w14:paraId="04FDA6F3" w14:textId="6145B9B9" w:rsidR="00F10294" w:rsidRDefault="00F10294">
      <w:pPr>
        <w:pStyle w:val="Textocomentario"/>
      </w:pPr>
      <w:r>
        <w:rPr>
          <w:rStyle w:val="Refdecomentario"/>
        </w:rPr>
        <w:annotationRef/>
      </w:r>
      <w:r>
        <w:t>¿No lo acabas de mencionar en el punto anterior???</w:t>
      </w:r>
    </w:p>
  </w:comment>
  <w:comment w:id="40" w:author="cvzcaoio" w:date="2018-01-22T08:56:00Z" w:initials="c">
    <w:p w14:paraId="6782C517" w14:textId="2D812A57" w:rsidR="00F10294" w:rsidRDefault="00F10294">
      <w:pPr>
        <w:pStyle w:val="Textocomentario"/>
      </w:pPr>
      <w:r>
        <w:rPr>
          <w:rStyle w:val="Refdecomentario"/>
        </w:rPr>
        <w:annotationRef/>
      </w:r>
      <w:r>
        <w:t>En este párrafo estás desglosando las partes de las que consta el objetivo principal. Por tanto, yo utilizaría viñetas para que quede más claro.</w:t>
      </w:r>
    </w:p>
  </w:comment>
  <w:comment w:id="50" w:author="cvzcaoio" w:date="2018-01-22T09:00:00Z" w:initials="c">
    <w:p w14:paraId="6662DEAD" w14:textId="27F41B17" w:rsidR="00F10294" w:rsidRDefault="00F10294">
      <w:pPr>
        <w:pStyle w:val="Textocomentario"/>
      </w:pPr>
      <w:r>
        <w:rPr>
          <w:rStyle w:val="Refdecomentario"/>
        </w:rPr>
        <w:annotationRef/>
      </w:r>
      <w:r>
        <w:t>No se entiende.</w:t>
      </w:r>
    </w:p>
  </w:comment>
  <w:comment w:id="56" w:author="cvzcaoio" w:date="2018-01-22T09:05:00Z" w:initials="c">
    <w:p w14:paraId="18CCF2B9" w14:textId="1EBBD2E7" w:rsidR="00F10294" w:rsidRDefault="00F10294">
      <w:pPr>
        <w:pStyle w:val="Textocomentario"/>
      </w:pPr>
      <w:r>
        <w:rPr>
          <w:rStyle w:val="Refdecomentario"/>
        </w:rPr>
        <w:annotationRef/>
      </w:r>
      <w:r>
        <w:t>Lo que has escrito en este apartado no son aportaciones, sino el contexto del proyecto. Las aportaciones serían las contribuciones CONCRETAS de tu proyecto dentro de ese proyecto más amplio. Por ejemplo, dentro de un proyecto de desarrollo de una vacuna contra un determinado tipo de cáncer, puede haber un subproyecto cuya aportación sea la caracterización de las células cancerosas.</w:t>
      </w:r>
    </w:p>
    <w:p w14:paraId="75BF81A7" w14:textId="77777777" w:rsidR="00F10294" w:rsidRDefault="00F10294">
      <w:pPr>
        <w:pStyle w:val="Textocomentario"/>
      </w:pPr>
    </w:p>
    <w:p w14:paraId="4F7F48ED" w14:textId="3D889A58" w:rsidR="00F10294" w:rsidRDefault="00F10294">
      <w:pPr>
        <w:pStyle w:val="Textocomentario"/>
      </w:pPr>
      <w:r>
        <w:t xml:space="preserve"> Dado que las aportaciones se solapan con los objetivos que acabas de escribir, yo incluiría el contenido de este apartado dentro de las conclusiones.</w:t>
      </w:r>
    </w:p>
  </w:comment>
  <w:comment w:id="66" w:author="cvzcaoio" w:date="2018-01-22T09:02:00Z" w:initials="c">
    <w:p w14:paraId="1C982A21" w14:textId="1769D2F3" w:rsidR="00F10294" w:rsidRDefault="00F10294">
      <w:pPr>
        <w:pStyle w:val="Textocomentario"/>
      </w:pPr>
      <w:r>
        <w:rPr>
          <w:rStyle w:val="Refdecomentario"/>
        </w:rPr>
        <w:annotationRef/>
      </w:r>
      <w:r>
        <w:t>¿Qué es una Triple Store?</w:t>
      </w:r>
    </w:p>
  </w:comment>
  <w:comment w:id="68" w:author="cvzcaoio" w:date="2018-01-22T09:03:00Z" w:initials="c">
    <w:p w14:paraId="38252E6A" w14:textId="09D9459B" w:rsidR="00F10294" w:rsidRDefault="00F10294">
      <w:pPr>
        <w:pStyle w:val="Textocomentario"/>
      </w:pPr>
      <w:r>
        <w:rPr>
          <w:rStyle w:val="Refdecomentario"/>
        </w:rPr>
        <w:annotationRef/>
      </w:r>
      <w:r>
        <w:t>¿Pero se va a hacer o ya está hecho?</w:t>
      </w:r>
    </w:p>
  </w:comment>
  <w:comment w:id="69" w:author="cvzcaoio" w:date="2018-01-22T09:04:00Z" w:initials="c">
    <w:p w14:paraId="34767ACE" w14:textId="13B72B6C" w:rsidR="00F10294" w:rsidRDefault="00F10294">
      <w:pPr>
        <w:pStyle w:val="Textocomentario"/>
      </w:pPr>
      <w:r>
        <w:rPr>
          <w:rStyle w:val="Refdecomentario"/>
        </w:rPr>
        <w:annotationRef/>
      </w:r>
      <w:r>
        <w:t>¿Así que con lo estudiado en el grado no se pueden satisfacer las necesidades reales de un cliente?</w:t>
      </w:r>
    </w:p>
  </w:comment>
  <w:comment w:id="70" w:author="cvzcaoio" w:date="2018-01-22T09:04:00Z" w:initials="c">
    <w:p w14:paraId="5FD2DC15" w14:textId="5A58A04A" w:rsidR="00F10294" w:rsidRDefault="00F10294">
      <w:pPr>
        <w:pStyle w:val="Textocomentario"/>
      </w:pPr>
      <w:r>
        <w:rPr>
          <w:rStyle w:val="Refdecomentario"/>
        </w:rPr>
        <w:annotationRef/>
      </w:r>
      <w:r>
        <w:t>¿Qué grado?</w:t>
      </w:r>
    </w:p>
  </w:comment>
  <w:comment w:id="71" w:author="cvzcaoio" w:date="2018-01-22T09:03:00Z" w:initials="c">
    <w:p w14:paraId="1D412B84" w14:textId="70B670CB" w:rsidR="00F10294" w:rsidRDefault="00F10294">
      <w:pPr>
        <w:pStyle w:val="Textocomentario"/>
      </w:pPr>
      <w:r>
        <w:rPr>
          <w:rStyle w:val="Refdecomentario"/>
        </w:rPr>
        <w:annotationRef/>
      </w:r>
      <w:r>
        <w:t>Esta conjunción no pega aquí…</w:t>
      </w:r>
    </w:p>
  </w:comment>
  <w:comment w:id="77" w:author="cvzcaoio" w:date="2018-01-22T09:15:00Z" w:initials="c">
    <w:p w14:paraId="062382D9" w14:textId="77599CDB" w:rsidR="00F10294" w:rsidRDefault="00F10294">
      <w:pPr>
        <w:pStyle w:val="Textocomentario"/>
      </w:pPr>
      <w:r>
        <w:rPr>
          <w:rStyle w:val="Refdecomentario"/>
        </w:rPr>
        <w:annotationRef/>
      </w:r>
      <w:r>
        <w:t>Yo creo que esto aparece mejor explicado en la propuesta…</w:t>
      </w:r>
    </w:p>
  </w:comment>
  <w:comment w:id="80" w:author="cvzcaoio" w:date="2018-01-22T09:16:00Z" w:initials="c">
    <w:p w14:paraId="68C857A2" w14:textId="52309F25" w:rsidR="00F10294" w:rsidRDefault="00F10294">
      <w:pPr>
        <w:pStyle w:val="Textocomentario"/>
      </w:pPr>
      <w:r>
        <w:rPr>
          <w:rStyle w:val="Refdecomentario"/>
        </w:rPr>
        <w:annotationRef/>
      </w:r>
      <w:r>
        <w:t>Tienes que indicar la acción: crear, configurar, etc…</w:t>
      </w:r>
    </w:p>
  </w:comment>
  <w:comment w:id="92" w:author="cvzcaoio" w:date="2018-01-22T09:18:00Z" w:initials="c">
    <w:p w14:paraId="4E9AD98A" w14:textId="263340C5" w:rsidR="00F10294" w:rsidRDefault="00F10294">
      <w:pPr>
        <w:pStyle w:val="Textocomentario"/>
      </w:pPr>
      <w:r>
        <w:rPr>
          <w:rStyle w:val="Refdecomentario"/>
        </w:rPr>
        <w:annotationRef/>
      </w:r>
      <w:r>
        <w:t>Es la primera vez que te lo comento, pero utilizas un lenguaje muy informal a lo largo de todo el texto (parece lenguaje hablado)</w:t>
      </w:r>
    </w:p>
  </w:comment>
  <w:comment w:id="101" w:author="cvzcaoio" w:date="2018-01-22T09:20:00Z" w:initials="c">
    <w:p w14:paraId="327190CB" w14:textId="64BC975C" w:rsidR="00F10294" w:rsidRDefault="00F10294">
      <w:pPr>
        <w:pStyle w:val="Textocomentario"/>
      </w:pPr>
      <w:r>
        <w:rPr>
          <w:rStyle w:val="Refdecomentario"/>
        </w:rPr>
        <w:annotationRef/>
      </w:r>
      <w:r>
        <w:t>Recuerda homogeneizar los términos: si estabas hablando de “etapas”, por qué usas ahora el término “fase”?</w:t>
      </w:r>
    </w:p>
  </w:comment>
  <w:comment w:id="105" w:author="cvzcaoio" w:date="2018-01-22T09:21:00Z" w:initials="c">
    <w:p w14:paraId="060595B9" w14:textId="38A99220" w:rsidR="00F10294" w:rsidRDefault="00F10294">
      <w:pPr>
        <w:pStyle w:val="Textocomentario"/>
      </w:pPr>
      <w:r>
        <w:rPr>
          <w:rStyle w:val="Refdecomentario"/>
        </w:rPr>
        <w:annotationRef/>
      </w:r>
      <w:r>
        <w:t>Si en el texto indicas “Figura”, aquí tiene que aparecer “Figura”.</w:t>
      </w:r>
    </w:p>
  </w:comment>
  <w:comment w:id="135" w:author="cvzcaoio" w:date="2018-01-22T09:25:00Z" w:initials="c">
    <w:p w14:paraId="6C3AFAFC" w14:textId="7C94D197" w:rsidR="00F10294" w:rsidRDefault="00F10294">
      <w:pPr>
        <w:pStyle w:val="Textocomentario"/>
      </w:pPr>
      <w:r>
        <w:rPr>
          <w:rStyle w:val="Refdecomentario"/>
        </w:rPr>
        <w:annotationRef/>
      </w:r>
      <w:r>
        <w:t>¿Pero no acabas de decir lo contrario en 2.3.3?</w:t>
      </w:r>
    </w:p>
  </w:comment>
  <w:comment w:id="136" w:author="cvzcaoio" w:date="2018-01-22T09:25:00Z" w:initials="c">
    <w:p w14:paraId="29F16906" w14:textId="5FAAB8E1" w:rsidR="00F10294" w:rsidRDefault="00F10294">
      <w:pPr>
        <w:pStyle w:val="Textocomentario"/>
      </w:pPr>
      <w:r>
        <w:rPr>
          <w:rStyle w:val="Refdecomentario"/>
        </w:rPr>
        <w:annotationRef/>
      </w:r>
      <w:r>
        <w:t xml:space="preserve">Es la primera referencia que se hace a este aspecto en todo el documento, un aspecto clave del proyecto que no has mencionado (pero deberías haber mencionado) en los apartados del principio (resumen, descripción, objetivos, </w:t>
      </w:r>
      <w:proofErr w:type="spellStart"/>
      <w:r>
        <w:t>etc</w:t>
      </w:r>
      <w:proofErr w:type="spellEnd"/>
      <w:r>
        <w:t>).</w:t>
      </w:r>
    </w:p>
  </w:comment>
  <w:comment w:id="138" w:author="cvzcaoio" w:date="2018-01-22T09:27:00Z" w:initials="c">
    <w:p w14:paraId="726CF53D" w14:textId="77777777" w:rsidR="00F10294" w:rsidRDefault="00F10294">
      <w:pPr>
        <w:pStyle w:val="Textocomentario"/>
      </w:pPr>
      <w:r>
        <w:rPr>
          <w:rStyle w:val="Refdecomentario"/>
        </w:rPr>
        <w:annotationRef/>
      </w:r>
      <w:r>
        <w:t xml:space="preserve">Repito: éste es un aspecto clave que deberías </w:t>
      </w:r>
      <w:proofErr w:type="spellStart"/>
      <w:r>
        <w:t>haber</w:t>
      </w:r>
      <w:proofErr w:type="spellEnd"/>
      <w:r>
        <w:t xml:space="preserve"> reflejado en los primeros apartados del documento.</w:t>
      </w:r>
    </w:p>
    <w:p w14:paraId="5EDBC1F4" w14:textId="77777777" w:rsidR="00F10294" w:rsidRDefault="00F10294">
      <w:pPr>
        <w:pStyle w:val="Textocomentario"/>
      </w:pPr>
    </w:p>
    <w:p w14:paraId="2571BEDC" w14:textId="68EC8637" w:rsidR="00F10294" w:rsidRDefault="00F10294">
      <w:pPr>
        <w:pStyle w:val="Textocomentario"/>
      </w:pPr>
      <w:r>
        <w:t>Por otra parte, ahora me doy cuenta de que todavía no has hecho ninguna referencia al tipo de datos para los cuales se van a generar los modelos. ¿Qué tipo de datos son? ¿sociodemográficos, geográficos, médicos, biológicos?</w:t>
      </w:r>
    </w:p>
  </w:comment>
  <w:comment w:id="141" w:author="cvzcaoio" w:date="2018-01-22T09:29:00Z" w:initials="c">
    <w:p w14:paraId="4E2FD323" w14:textId="113482D3" w:rsidR="00F10294" w:rsidRDefault="00F10294">
      <w:pPr>
        <w:pStyle w:val="Textocomentario"/>
      </w:pPr>
      <w:r>
        <w:rPr>
          <w:rStyle w:val="Refdecomentario"/>
        </w:rPr>
        <w:annotationRef/>
      </w:r>
      <w:r>
        <w:t>¿Modelo?</w:t>
      </w:r>
    </w:p>
  </w:comment>
  <w:comment w:id="144" w:author="cvzcaoio" w:date="2018-01-22T09:29:00Z" w:initials="c">
    <w:p w14:paraId="0015B2FD" w14:textId="413C7943" w:rsidR="00F10294" w:rsidRDefault="00F10294">
      <w:pPr>
        <w:pStyle w:val="Textocomentario"/>
      </w:pPr>
      <w:r>
        <w:rPr>
          <w:rStyle w:val="Refdecomentario"/>
        </w:rPr>
        <w:annotationRef/>
      </w:r>
      <w:r>
        <w:t>Incongruente con lo que has escrito anteriormente.</w:t>
      </w:r>
    </w:p>
  </w:comment>
  <w:comment w:id="153" w:author="cvzcaoio" w:date="2018-01-22T09:30:00Z" w:initials="c">
    <w:p w14:paraId="7EAAA824" w14:textId="0213A6A0" w:rsidR="00F10294" w:rsidRDefault="00F10294">
      <w:pPr>
        <w:pStyle w:val="Textocomentario"/>
      </w:pPr>
      <w:r>
        <w:rPr>
          <w:rStyle w:val="Refdecomentario"/>
        </w:rPr>
        <w:annotationRef/>
      </w:r>
      <w:r>
        <w:t>¿Qué pruebas? ¿Cómo se implementan? (Manualmente o automáticamente)</w:t>
      </w:r>
    </w:p>
  </w:comment>
  <w:comment w:id="167" w:author="cvzcaoio" w:date="2018-01-22T09:31:00Z" w:initials="c">
    <w:p w14:paraId="3ADFCCE9" w14:textId="403EFB72" w:rsidR="00F10294" w:rsidRDefault="00F10294">
      <w:pPr>
        <w:pStyle w:val="Textocomentario"/>
      </w:pPr>
      <w:r>
        <w:rPr>
          <w:rStyle w:val="Refdecomentario"/>
        </w:rPr>
        <w:annotationRef/>
      </w:r>
      <w:r>
        <w:t>Pero tú  ya has hecho el proyecto. Por tanto, yo hablaría de las horas que has metido y no de las que estimas serán necesarias.</w:t>
      </w:r>
    </w:p>
  </w:comment>
  <w:comment w:id="189" w:author="cvzcaoio" w:date="2018-01-29T17:31:00Z" w:initials="c">
    <w:p w14:paraId="3F25F839" w14:textId="0AF3ED65" w:rsidR="00F10294" w:rsidRDefault="00F10294">
      <w:pPr>
        <w:pStyle w:val="Textocomentario"/>
      </w:pPr>
      <w:r>
        <w:rPr>
          <w:rStyle w:val="Refdecomentario"/>
        </w:rPr>
        <w:annotationRef/>
      </w:r>
      <w:r>
        <w:t>La evaluación económica debe ir unida a un plan de trabajo en el que se especifiquen los paquetes de trabajo y las tareas dentro de éstos. Esto conlleva la definición de un equipo de trabajo (quién hace qué)</w:t>
      </w:r>
    </w:p>
  </w:comment>
  <w:comment w:id="191" w:author="cvzcaoio" w:date="2018-01-22T09:32:00Z" w:initials="c">
    <w:p w14:paraId="0F06048A" w14:textId="24C09C76" w:rsidR="00F10294" w:rsidRDefault="00F10294">
      <w:pPr>
        <w:pStyle w:val="Textocomentario"/>
      </w:pPr>
      <w:r>
        <w:rPr>
          <w:rStyle w:val="Refdecomentario"/>
        </w:rPr>
        <w:annotationRef/>
      </w:r>
      <w:r>
        <w:t>No obstante, lo estás haciendo en el marco de unas prácticas en empresa, para un cliente.</w:t>
      </w:r>
    </w:p>
  </w:comment>
  <w:comment w:id="193" w:author="cvzcaoio" w:date="2018-01-29T17:38:00Z" w:initials="c">
    <w:p w14:paraId="0F2F7F67" w14:textId="2F8BB912" w:rsidR="00F10294" w:rsidRDefault="00F10294">
      <w:pPr>
        <w:pStyle w:val="Textocomentario"/>
      </w:pPr>
      <w:r>
        <w:rPr>
          <w:rStyle w:val="Refdecomentario"/>
        </w:rPr>
        <w:annotationRef/>
      </w:r>
      <w:r>
        <w:t>En este párrafo no realizas un análisis de antecedentes, sino que te dedicas a describir distintas herramientas para implementar diferentes partes del proyecto.</w:t>
      </w:r>
    </w:p>
    <w:p w14:paraId="17DCFE51" w14:textId="6118FAD4" w:rsidR="00F10294" w:rsidRDefault="00F10294">
      <w:pPr>
        <w:pStyle w:val="Textocomentario"/>
      </w:pPr>
    </w:p>
    <w:p w14:paraId="165B8A8F" w14:textId="0C6C843D" w:rsidR="00F10294" w:rsidRDefault="00F10294">
      <w:pPr>
        <w:pStyle w:val="Textocomentario"/>
      </w:pPr>
      <w:r>
        <w:t>El análisis de antecedentes implica la descripción de otros proyectos similares al tuyo: sus características, su clasificación, su comparación, etc.</w:t>
      </w:r>
    </w:p>
  </w:comment>
  <w:comment w:id="194" w:author="cvzcaoio" w:date="2018-01-29T17:34:00Z" w:initials="c">
    <w:p w14:paraId="2F7E8C1A" w14:textId="1B699548" w:rsidR="00F10294" w:rsidRDefault="00F10294">
      <w:pPr>
        <w:pStyle w:val="Textocomentario"/>
      </w:pPr>
      <w:r>
        <w:rPr>
          <w:rStyle w:val="Refdecomentario"/>
        </w:rPr>
        <w:annotationRef/>
      </w:r>
      <w:r>
        <w:t>Esto no se entiende</w:t>
      </w:r>
    </w:p>
  </w:comment>
  <w:comment w:id="195" w:author="cvzcaoio" w:date="2018-01-29T17:35:00Z" w:initials="c">
    <w:p w14:paraId="39878D2F" w14:textId="0316494F" w:rsidR="00F10294" w:rsidRDefault="00F10294">
      <w:pPr>
        <w:pStyle w:val="Textocomentario"/>
      </w:pPr>
      <w:r>
        <w:rPr>
          <w:rStyle w:val="Refdecomentario"/>
        </w:rPr>
        <w:annotationRef/>
      </w:r>
      <w:r>
        <w:t>Lenguaje coloquial…</w:t>
      </w:r>
    </w:p>
  </w:comment>
  <w:comment w:id="196" w:author="cvzcaoio" w:date="2018-01-29T17:35:00Z" w:initials="c">
    <w:p w14:paraId="3E5B9D63" w14:textId="64C0C4E7" w:rsidR="00F10294" w:rsidRDefault="00F10294">
      <w:pPr>
        <w:pStyle w:val="Textocomentario"/>
      </w:pPr>
      <w:r>
        <w:t>¿</w:t>
      </w:r>
      <w:r>
        <w:rPr>
          <w:rStyle w:val="Refdecomentario"/>
        </w:rPr>
        <w:annotationRef/>
      </w:r>
      <w:r>
        <w:t>Qué es esto?</w:t>
      </w:r>
    </w:p>
  </w:comment>
  <w:comment w:id="197" w:author="cvzcaoio" w:date="2018-01-29T17:36:00Z" w:initials="c">
    <w:p w14:paraId="41F89D83" w14:textId="1C5D2247" w:rsidR="00F10294" w:rsidRDefault="00F10294">
      <w:pPr>
        <w:pStyle w:val="Textocomentario"/>
      </w:pPr>
      <w:r>
        <w:rPr>
          <w:rStyle w:val="Refdecomentario"/>
        </w:rPr>
        <w:annotationRef/>
      </w:r>
      <w:r>
        <w:t>Todo esto es una única frase. Separa las ideas.</w:t>
      </w:r>
    </w:p>
  </w:comment>
  <w:comment w:id="200" w:author="cvzcaoio" w:date="2018-01-29T17:37:00Z" w:initials="c">
    <w:p w14:paraId="0F544EB2" w14:textId="76F142B9" w:rsidR="00F10294" w:rsidRDefault="00F10294">
      <w:pPr>
        <w:pStyle w:val="Textocomentario"/>
      </w:pPr>
      <w:r>
        <w:rPr>
          <w:rStyle w:val="Refdecomentario"/>
        </w:rPr>
        <w:annotationRef/>
      </w:r>
      <w:r>
        <w:t>Un gráfico ayudaría a entender mejor el proceso que se describe en este párrafo.</w:t>
      </w:r>
    </w:p>
  </w:comment>
  <w:comment w:id="202" w:author="cvzcaoio" w:date="2018-01-29T17:42:00Z" w:initials="c">
    <w:p w14:paraId="71C5B1E9" w14:textId="64F0D82B" w:rsidR="00F10294" w:rsidRDefault="00F10294">
      <w:pPr>
        <w:pStyle w:val="Textocomentario"/>
      </w:pPr>
      <w:r>
        <w:rPr>
          <w:rStyle w:val="Refdecomentario"/>
        </w:rPr>
        <w:annotationRef/>
      </w:r>
      <w:r>
        <w:t>Retórico.</w:t>
      </w:r>
    </w:p>
  </w:comment>
  <w:comment w:id="203" w:author="cvzcaoio" w:date="2018-01-29T17:42:00Z" w:initials="c">
    <w:p w14:paraId="5FD9E0EA" w14:textId="22F88D11" w:rsidR="00F10294" w:rsidRDefault="00F10294">
      <w:pPr>
        <w:pStyle w:val="Textocomentario"/>
      </w:pPr>
      <w:r>
        <w:rPr>
          <w:rStyle w:val="Refdecomentario"/>
        </w:rPr>
        <w:annotationRef/>
      </w:r>
      <w:r>
        <w:t>Parece que estás hablando de manera informal en lugar de escribir de manera formal.</w:t>
      </w:r>
    </w:p>
  </w:comment>
  <w:comment w:id="204" w:author="cvzcaoio" w:date="2018-01-29T17:44:00Z" w:initials="c">
    <w:p w14:paraId="43A8EA5B" w14:textId="0C4329C9" w:rsidR="00F10294" w:rsidRDefault="00F10294">
      <w:pPr>
        <w:pStyle w:val="Textocomentario"/>
      </w:pPr>
      <w:r>
        <w:rPr>
          <w:rStyle w:val="Refdecomentario"/>
        </w:rPr>
        <w:annotationRef/>
      </w:r>
      <w:r>
        <w:t>Cómo es ese lenguaje de reglas.</w:t>
      </w:r>
    </w:p>
  </w:comment>
  <w:comment w:id="231" w:author="cvzcaoio" w:date="2018-01-29T17:50:00Z" w:initials="c">
    <w:p w14:paraId="30E9EB91" w14:textId="09C0DFFA" w:rsidR="00F10294" w:rsidRDefault="00F10294">
      <w:pPr>
        <w:pStyle w:val="Textocomentario"/>
      </w:pPr>
      <w:r>
        <w:rPr>
          <w:rStyle w:val="Refdecomentario"/>
        </w:rPr>
        <w:annotationRef/>
      </w:r>
      <w:r>
        <w:t>Antes de este apartado, metería uno de “RESULTADOS”; es decir: ¿qué se ha conseguido? ¿cuál ha sido el resultado?</w:t>
      </w:r>
    </w:p>
  </w:comment>
  <w:comment w:id="234" w:author="cvzcaoio" w:date="2018-01-29T17:46:00Z" w:initials="c">
    <w:p w14:paraId="72A6B8BD" w14:textId="1B1F4E04" w:rsidR="00F10294" w:rsidRDefault="00F10294">
      <w:pPr>
        <w:pStyle w:val="Textocomentario"/>
      </w:pPr>
      <w:r>
        <w:rPr>
          <w:rStyle w:val="Refdecomentario"/>
        </w:rPr>
        <w:annotationRef/>
      </w:r>
      <w:r>
        <w:t>¿Pero esto es algo lógico, no?</w:t>
      </w:r>
    </w:p>
  </w:comment>
  <w:comment w:id="237" w:author="cvzcaoio" w:date="2018-01-29T17:48:00Z" w:initials="c">
    <w:p w14:paraId="1111C5B4" w14:textId="77777777" w:rsidR="00F10294" w:rsidRDefault="00F10294">
      <w:pPr>
        <w:pStyle w:val="Textocomentario"/>
      </w:pPr>
      <w:r>
        <w:rPr>
          <w:rStyle w:val="Refdecomentario"/>
        </w:rPr>
        <w:annotationRef/>
      </w:r>
      <w:r>
        <w:t>Esto no son conclusiones, sino una reflexión vaga.</w:t>
      </w:r>
    </w:p>
    <w:p w14:paraId="5B9889EC" w14:textId="77777777" w:rsidR="00F10294" w:rsidRDefault="00F10294">
      <w:pPr>
        <w:pStyle w:val="Textocomentario"/>
      </w:pPr>
    </w:p>
    <w:p w14:paraId="14CED219" w14:textId="72AE1382" w:rsidR="00F10294" w:rsidRDefault="00F10294">
      <w:pPr>
        <w:pStyle w:val="Textocomentario"/>
      </w:pPr>
      <w:r>
        <w:t>Las conclusiones del proyecto tienen que estar centradas en el mismo, en el tema que trata.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AFDC62" w15:done="0"/>
  <w15:commentEx w15:paraId="16A6614A" w15:done="0"/>
  <w15:commentEx w15:paraId="07EF0484" w15:done="0"/>
  <w15:commentEx w15:paraId="778CEB01" w15:done="0"/>
  <w15:commentEx w15:paraId="74208843" w15:done="0"/>
  <w15:commentEx w15:paraId="1F1858C5" w15:done="0"/>
  <w15:commentEx w15:paraId="04123CBC" w15:done="0"/>
  <w15:commentEx w15:paraId="4AB0B07E" w15:done="0"/>
  <w15:commentEx w15:paraId="1ABDB010" w15:done="0"/>
  <w15:commentEx w15:paraId="47067B1F" w15:done="0"/>
  <w15:commentEx w15:paraId="0DEC46D9" w15:done="0"/>
  <w15:commentEx w15:paraId="378F21DC" w15:done="0"/>
  <w15:commentEx w15:paraId="3A654347" w15:done="0"/>
  <w15:commentEx w15:paraId="3B51FFB7" w15:done="0"/>
  <w15:commentEx w15:paraId="7F6584F4" w15:done="0"/>
  <w15:commentEx w15:paraId="22011EF5" w15:done="0"/>
  <w15:commentEx w15:paraId="4D775E12" w15:done="0"/>
  <w15:commentEx w15:paraId="246DE94F" w15:done="0"/>
  <w15:commentEx w15:paraId="15F18757" w15:done="0"/>
  <w15:commentEx w15:paraId="04FDA6F3" w15:done="0"/>
  <w15:commentEx w15:paraId="6782C517" w15:done="0"/>
  <w15:commentEx w15:paraId="6662DEAD" w15:done="0"/>
  <w15:commentEx w15:paraId="4F7F48ED" w15:done="0"/>
  <w15:commentEx w15:paraId="667E6AC4" w15:done="0"/>
  <w15:commentEx w15:paraId="1C982A21" w15:done="0"/>
  <w15:commentEx w15:paraId="38252E6A" w15:done="0"/>
  <w15:commentEx w15:paraId="34767ACE" w15:done="0"/>
  <w15:commentEx w15:paraId="5FD2DC15" w15:done="0"/>
  <w15:commentEx w15:paraId="1D412B84" w15:done="0"/>
  <w15:commentEx w15:paraId="062382D9" w15:done="0"/>
  <w15:commentEx w15:paraId="68C857A2" w15:done="0"/>
  <w15:commentEx w15:paraId="61967888" w15:done="0"/>
  <w15:commentEx w15:paraId="4E9AD98A" w15:done="0"/>
  <w15:commentEx w15:paraId="327190CB" w15:done="0"/>
  <w15:commentEx w15:paraId="060595B9" w15:done="0"/>
  <w15:commentEx w15:paraId="6C3AFAFC" w15:done="0"/>
  <w15:commentEx w15:paraId="29F16906" w15:done="0"/>
  <w15:commentEx w15:paraId="2571BEDC" w15:done="0"/>
  <w15:commentEx w15:paraId="4E2FD323" w15:done="0"/>
  <w15:commentEx w15:paraId="0015B2FD" w15:done="0"/>
  <w15:commentEx w15:paraId="7EAAA824" w15:done="0"/>
  <w15:commentEx w15:paraId="3ADFCCE9" w15:done="0"/>
  <w15:commentEx w15:paraId="3F25F839" w15:done="0"/>
  <w15:commentEx w15:paraId="0F06048A" w15:done="0"/>
  <w15:commentEx w15:paraId="165B8A8F" w15:done="0"/>
  <w15:commentEx w15:paraId="2F7E8C1A" w15:done="0"/>
  <w15:commentEx w15:paraId="39878D2F" w15:done="0"/>
  <w15:commentEx w15:paraId="3E5B9D63" w15:done="0"/>
  <w15:commentEx w15:paraId="41F89D83" w15:done="0"/>
  <w15:commentEx w15:paraId="0F544EB2" w15:done="0"/>
  <w15:commentEx w15:paraId="71C5B1E9" w15:done="0"/>
  <w15:commentEx w15:paraId="5FD9E0EA" w15:done="0"/>
  <w15:commentEx w15:paraId="43A8EA5B" w15:done="0"/>
  <w15:commentEx w15:paraId="30E9EB91" w15:done="0"/>
  <w15:commentEx w15:paraId="72A6B8BD" w15:done="0"/>
  <w15:commentEx w15:paraId="14CED2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AFDC62" w16cid:durableId="1E101D62"/>
  <w16cid:commentId w16cid:paraId="16A6614A" w16cid:durableId="1E101FA2"/>
  <w16cid:commentId w16cid:paraId="07EF0484" w16cid:durableId="1E10205C"/>
  <w16cid:commentId w16cid:paraId="778CEB01" w16cid:durableId="1E101F3B"/>
  <w16cid:commentId w16cid:paraId="74208843" w16cid:durableId="1E1020A4"/>
  <w16cid:commentId w16cid:paraId="1F1858C5" w16cid:durableId="1E1020C4"/>
  <w16cid:commentId w16cid:paraId="04123CBC" w16cid:durableId="1E1020E5"/>
  <w16cid:commentId w16cid:paraId="4AB0B07E" w16cid:durableId="1E102112"/>
  <w16cid:commentId w16cid:paraId="1ABDB010" w16cid:durableId="1E10238F"/>
  <w16cid:commentId w16cid:paraId="47067B1F" w16cid:durableId="1E10231D"/>
  <w16cid:commentId w16cid:paraId="0DEC46D9" w16cid:durableId="1E1021BA"/>
  <w16cid:commentId w16cid:paraId="378F21DC" w16cid:durableId="1E1023E3"/>
  <w16cid:commentId w16cid:paraId="3A654347" w16cid:durableId="1E102436"/>
  <w16cid:commentId w16cid:paraId="3B51FFB7" w16cid:durableId="1E102492"/>
  <w16cid:commentId w16cid:paraId="7F6584F4" w16cid:durableId="1E102943"/>
  <w16cid:commentId w16cid:paraId="22011EF5" w16cid:durableId="1E1024FD"/>
  <w16cid:commentId w16cid:paraId="4D775E12" w16cid:durableId="1E102530"/>
  <w16cid:commentId w16cid:paraId="246DE94F" w16cid:durableId="1E102544"/>
  <w16cid:commentId w16cid:paraId="15F18757" w16cid:durableId="1E10257B"/>
  <w16cid:commentId w16cid:paraId="04FDA6F3" w16cid:durableId="1E1026C0"/>
  <w16cid:commentId w16cid:paraId="6782C517" w16cid:durableId="1E1025B4"/>
  <w16cid:commentId w16cid:paraId="6662DEAD" w16cid:durableId="1E10269C"/>
  <w16cid:commentId w16cid:paraId="4F7F48ED" w16cid:durableId="1E1027D9"/>
  <w16cid:commentId w16cid:paraId="667E6AC4" w16cid:durableId="1E1026F5"/>
  <w16cid:commentId w16cid:paraId="1C982A21" w16cid:durableId="1E102715"/>
  <w16cid:commentId w16cid:paraId="38252E6A" w16cid:durableId="1E10277D"/>
  <w16cid:commentId w16cid:paraId="34767ACE" w16cid:durableId="1E10278E"/>
  <w16cid:commentId w16cid:paraId="5FD2DC15" w16cid:durableId="1E1027A8"/>
  <w16cid:commentId w16cid:paraId="1D412B84" w16cid:durableId="1E102746"/>
  <w16cid:commentId w16cid:paraId="062382D9" w16cid:durableId="1E102A2C"/>
  <w16cid:commentId w16cid:paraId="68C857A2" w16cid:durableId="1E102A72"/>
  <w16cid:commentId w16cid:paraId="61967888" w16cid:durableId="1E102AAF"/>
  <w16cid:commentId w16cid:paraId="4E9AD98A" w16cid:durableId="1E102AD2"/>
  <w16cid:commentId w16cid:paraId="327190CB" w16cid:durableId="1E102B62"/>
  <w16cid:commentId w16cid:paraId="060595B9" w16cid:durableId="1E102BAF"/>
  <w16cid:commentId w16cid:paraId="6C3AFAFC" w16cid:durableId="1E102C6E"/>
  <w16cid:commentId w16cid:paraId="29F16906" w16cid:durableId="1E102CA3"/>
  <w16cid:commentId w16cid:paraId="2571BEDC" w16cid:durableId="1E102D0B"/>
  <w16cid:commentId w16cid:paraId="4E2FD323" w16cid:durableId="1E102D91"/>
  <w16cid:commentId w16cid:paraId="0015B2FD" w16cid:durableId="1E102D7F"/>
  <w16cid:commentId w16cid:paraId="7EAAA824" w16cid:durableId="1E102DA6"/>
  <w16cid:commentId w16cid:paraId="3ADFCCE9" w16cid:durableId="1E102DDC"/>
  <w16cid:commentId w16cid:paraId="3F25F839" w16cid:durableId="1E19D90A"/>
  <w16cid:commentId w16cid:paraId="0F06048A" w16cid:durableId="1E102E30"/>
  <w16cid:commentId w16cid:paraId="165B8A8F" w16cid:durableId="1E19DAA7"/>
  <w16cid:commentId w16cid:paraId="2F7E8C1A" w16cid:durableId="1E19D9A9"/>
  <w16cid:commentId w16cid:paraId="39878D2F" w16cid:durableId="1E19D9C6"/>
  <w16cid:commentId w16cid:paraId="3E5B9D63" w16cid:durableId="1E19D9DA"/>
  <w16cid:commentId w16cid:paraId="41F89D83" w16cid:durableId="1E19DA23"/>
  <w16cid:commentId w16cid:paraId="0F544EB2" w16cid:durableId="1E19DA71"/>
  <w16cid:commentId w16cid:paraId="71C5B1E9" w16cid:durableId="1E19DB88"/>
  <w16cid:commentId w16cid:paraId="5FD9E0EA" w16cid:durableId="1E19DB9B"/>
  <w16cid:commentId w16cid:paraId="43A8EA5B" w16cid:durableId="1E19DC13"/>
  <w16cid:commentId w16cid:paraId="30E9EB91" w16cid:durableId="1E19DD5F"/>
  <w16cid:commentId w16cid:paraId="72A6B8BD" w16cid:durableId="1E19DC64"/>
  <w16cid:commentId w16cid:paraId="14CED219" w16cid:durableId="1E19DC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56494F" w14:textId="77777777" w:rsidR="00B547DA" w:rsidRDefault="00B547DA" w:rsidP="000051C8">
      <w:pPr>
        <w:spacing w:after="0" w:line="240" w:lineRule="auto"/>
      </w:pPr>
      <w:r>
        <w:separator/>
      </w:r>
    </w:p>
  </w:endnote>
  <w:endnote w:type="continuationSeparator" w:id="0">
    <w:p w14:paraId="61CC8194" w14:textId="77777777" w:rsidR="00B547DA" w:rsidRDefault="00B547DA" w:rsidP="0000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090632"/>
      <w:docPartObj>
        <w:docPartGallery w:val="Page Numbers (Bottom of Page)"/>
        <w:docPartUnique/>
      </w:docPartObj>
    </w:sdtPr>
    <w:sdtContent>
      <w:p w14:paraId="70261E3F" w14:textId="77777777" w:rsidR="00F10294" w:rsidRDefault="00F10294">
        <w:pPr>
          <w:pStyle w:val="Piedepgina"/>
          <w:jc w:val="center"/>
        </w:pPr>
      </w:p>
      <w:p w14:paraId="01633C45" w14:textId="7B8AE279" w:rsidR="00F10294" w:rsidRDefault="00F10294">
        <w:pPr>
          <w:pStyle w:val="Piedepgina"/>
          <w:jc w:val="center"/>
        </w:pPr>
        <w:r>
          <w:fldChar w:fldCharType="begin"/>
        </w:r>
        <w:r>
          <w:instrText>PAGE   \* MERGEFORMAT</w:instrText>
        </w:r>
        <w:r>
          <w:fldChar w:fldCharType="separate"/>
        </w:r>
        <w:r w:rsidR="00BF3F75">
          <w:rPr>
            <w:noProof/>
          </w:rPr>
          <w:t>18</w:t>
        </w:r>
        <w:r>
          <w:fldChar w:fldCharType="end"/>
        </w:r>
      </w:p>
    </w:sdtContent>
  </w:sdt>
  <w:p w14:paraId="570BCD66" w14:textId="77777777" w:rsidR="00F10294" w:rsidRDefault="00F1029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5AFCBF" w14:textId="77777777" w:rsidR="00B547DA" w:rsidRDefault="00B547DA" w:rsidP="000051C8">
      <w:pPr>
        <w:spacing w:after="0" w:line="240" w:lineRule="auto"/>
      </w:pPr>
      <w:r>
        <w:separator/>
      </w:r>
    </w:p>
  </w:footnote>
  <w:footnote w:type="continuationSeparator" w:id="0">
    <w:p w14:paraId="453FBA48" w14:textId="77777777" w:rsidR="00B547DA" w:rsidRDefault="00B547DA" w:rsidP="0000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4071"/>
    <w:multiLevelType w:val="hybridMultilevel"/>
    <w:tmpl w:val="0B728B76"/>
    <w:lvl w:ilvl="0" w:tplc="3C2CAE8C">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EF106D"/>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2">
    <w:nsid w:val="0D3442BC"/>
    <w:multiLevelType w:val="multilevel"/>
    <w:tmpl w:val="C0308B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DED5EAB"/>
    <w:multiLevelType w:val="hybridMultilevel"/>
    <w:tmpl w:val="723AAB5A"/>
    <w:lvl w:ilvl="0" w:tplc="B17A1C7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5742F1B"/>
    <w:multiLevelType w:val="multilevel"/>
    <w:tmpl w:val="CB4CA232"/>
    <w:lvl w:ilvl="0">
      <w:start w:val="1"/>
      <w:numFmt w:val="decimal"/>
      <w:lvlText w:val="%1"/>
      <w:lvlJc w:val="left"/>
      <w:pPr>
        <w:ind w:left="690" w:hanging="69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nsid w:val="15CF6C50"/>
    <w:multiLevelType w:val="multilevel"/>
    <w:tmpl w:val="FCCCCE0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1C300B21"/>
    <w:multiLevelType w:val="hybridMultilevel"/>
    <w:tmpl w:val="455C71E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D6190"/>
    <w:multiLevelType w:val="multilevel"/>
    <w:tmpl w:val="144606DA"/>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asciiTheme="majorHAnsi" w:hAnsiTheme="majorHAnsi"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8">
    <w:nsid w:val="1CF22A22"/>
    <w:multiLevelType w:val="multilevel"/>
    <w:tmpl w:val="29C25BFE"/>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20AD523B"/>
    <w:multiLevelType w:val="multilevel"/>
    <w:tmpl w:val="D968F3E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nsid w:val="29A30F80"/>
    <w:multiLevelType w:val="multilevel"/>
    <w:tmpl w:val="9CC835D6"/>
    <w:lvl w:ilvl="0">
      <w:start w:val="2"/>
      <w:numFmt w:val="decimal"/>
      <w:lvlText w:val="%1"/>
      <w:lvlJc w:val="left"/>
      <w:pPr>
        <w:ind w:left="375" w:hanging="37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1">
    <w:nsid w:val="2B18059C"/>
    <w:multiLevelType w:val="multilevel"/>
    <w:tmpl w:val="29C25BFE"/>
    <w:lvl w:ilvl="0">
      <w:start w:val="3"/>
      <w:numFmt w:val="decimal"/>
      <w:lvlText w:val="%1"/>
      <w:lvlJc w:val="left"/>
      <w:pPr>
        <w:ind w:left="78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110" w:hanging="720"/>
      </w:pPr>
      <w:rPr>
        <w:rFonts w:hint="default"/>
      </w:rPr>
    </w:lvl>
    <w:lvl w:ilvl="3">
      <w:start w:val="1"/>
      <w:numFmt w:val="decimal"/>
      <w:lvlText w:val="%1.%2.%3.%4"/>
      <w:lvlJc w:val="left"/>
      <w:pPr>
        <w:ind w:left="1470" w:hanging="1080"/>
      </w:pPr>
      <w:rPr>
        <w:rFonts w:hint="default"/>
      </w:rPr>
    </w:lvl>
    <w:lvl w:ilvl="4">
      <w:start w:val="1"/>
      <w:numFmt w:val="decimal"/>
      <w:lvlText w:val="%1.%2.%3.%4.%5"/>
      <w:lvlJc w:val="left"/>
      <w:pPr>
        <w:ind w:left="1830" w:hanging="1440"/>
      </w:pPr>
      <w:rPr>
        <w:rFonts w:hint="default"/>
      </w:rPr>
    </w:lvl>
    <w:lvl w:ilvl="5">
      <w:start w:val="1"/>
      <w:numFmt w:val="decimal"/>
      <w:lvlText w:val="%1.%2.%3.%4.%5.%6"/>
      <w:lvlJc w:val="left"/>
      <w:pPr>
        <w:ind w:left="1830" w:hanging="1440"/>
      </w:pPr>
      <w:rPr>
        <w:rFonts w:hint="default"/>
      </w:rPr>
    </w:lvl>
    <w:lvl w:ilvl="6">
      <w:start w:val="1"/>
      <w:numFmt w:val="decimal"/>
      <w:lvlText w:val="%1.%2.%3.%4.%5.%6.%7"/>
      <w:lvlJc w:val="left"/>
      <w:pPr>
        <w:ind w:left="2190" w:hanging="1800"/>
      </w:pPr>
      <w:rPr>
        <w:rFonts w:hint="default"/>
      </w:rPr>
    </w:lvl>
    <w:lvl w:ilvl="7">
      <w:start w:val="1"/>
      <w:numFmt w:val="decimal"/>
      <w:lvlText w:val="%1.%2.%3.%4.%5.%6.%7.%8"/>
      <w:lvlJc w:val="left"/>
      <w:pPr>
        <w:ind w:left="2550" w:hanging="2160"/>
      </w:pPr>
      <w:rPr>
        <w:rFonts w:hint="default"/>
      </w:rPr>
    </w:lvl>
    <w:lvl w:ilvl="8">
      <w:start w:val="1"/>
      <w:numFmt w:val="decimal"/>
      <w:lvlText w:val="%1.%2.%3.%4.%5.%6.%7.%8.%9"/>
      <w:lvlJc w:val="left"/>
      <w:pPr>
        <w:ind w:left="2550" w:hanging="2160"/>
      </w:pPr>
      <w:rPr>
        <w:rFonts w:hint="default"/>
      </w:rPr>
    </w:lvl>
  </w:abstractNum>
  <w:abstractNum w:abstractNumId="12">
    <w:nsid w:val="2C3109CA"/>
    <w:multiLevelType w:val="hybridMultilevel"/>
    <w:tmpl w:val="7562CBC8"/>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7D65B00"/>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9E95B93"/>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3B1A0E8E"/>
    <w:multiLevelType w:val="multilevel"/>
    <w:tmpl w:val="3A182F7C"/>
    <w:lvl w:ilvl="0">
      <w:start w:val="1"/>
      <w:numFmt w:val="decimal"/>
      <w:lvlText w:val="%1."/>
      <w:lvlJc w:val="left"/>
      <w:pPr>
        <w:ind w:left="1080" w:hanging="720"/>
      </w:pPr>
      <w:rPr>
        <w:rFonts w:hint="default"/>
      </w:rPr>
    </w:lvl>
    <w:lvl w:ilvl="1">
      <w:start w:val="3"/>
      <w:numFmt w:val="decimal"/>
      <w:isLgl/>
      <w:lvlText w:val="%1.%2"/>
      <w:lvlJc w:val="left"/>
      <w:pPr>
        <w:ind w:left="1226" w:hanging="750"/>
      </w:pPr>
      <w:rPr>
        <w:rFonts w:hint="default"/>
      </w:rPr>
    </w:lvl>
    <w:lvl w:ilvl="2">
      <w:start w:val="3"/>
      <w:numFmt w:val="decimal"/>
      <w:isLgl/>
      <w:lvlText w:val="%1.%2.%3"/>
      <w:lvlJc w:val="left"/>
      <w:pPr>
        <w:ind w:left="1342" w:hanging="750"/>
      </w:pPr>
      <w:rPr>
        <w:rFonts w:hint="default"/>
      </w:rPr>
    </w:lvl>
    <w:lvl w:ilvl="3">
      <w:start w:val="2"/>
      <w:numFmt w:val="decimal"/>
      <w:isLgl/>
      <w:lvlText w:val="%1.%2.%3.%4"/>
      <w:lvlJc w:val="left"/>
      <w:pPr>
        <w:ind w:left="1458" w:hanging="750"/>
      </w:pPr>
      <w:rPr>
        <w:rFonts w:hint="default"/>
      </w:rPr>
    </w:lvl>
    <w:lvl w:ilvl="4">
      <w:start w:val="1"/>
      <w:numFmt w:val="decimal"/>
      <w:isLgl/>
      <w:lvlText w:val="%1.%2.%3.%4.%5"/>
      <w:lvlJc w:val="left"/>
      <w:pPr>
        <w:ind w:left="1904" w:hanging="1080"/>
      </w:pPr>
      <w:rPr>
        <w:rFonts w:hint="default"/>
      </w:rPr>
    </w:lvl>
    <w:lvl w:ilvl="5">
      <w:start w:val="1"/>
      <w:numFmt w:val="decimal"/>
      <w:isLgl/>
      <w:lvlText w:val="%1.%2.%3.%4.%5.%6"/>
      <w:lvlJc w:val="left"/>
      <w:pPr>
        <w:ind w:left="2020" w:hanging="108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972" w:hanging="1800"/>
      </w:pPr>
      <w:rPr>
        <w:rFonts w:hint="default"/>
      </w:rPr>
    </w:lvl>
    <w:lvl w:ilvl="8">
      <w:start w:val="1"/>
      <w:numFmt w:val="decimal"/>
      <w:isLgl/>
      <w:lvlText w:val="%1.%2.%3.%4.%5.%6.%7.%8.%9"/>
      <w:lvlJc w:val="left"/>
      <w:pPr>
        <w:ind w:left="3088" w:hanging="1800"/>
      </w:pPr>
      <w:rPr>
        <w:rFonts w:hint="default"/>
      </w:rPr>
    </w:lvl>
  </w:abstractNum>
  <w:abstractNum w:abstractNumId="16">
    <w:nsid w:val="3C026391"/>
    <w:multiLevelType w:val="hybridMultilevel"/>
    <w:tmpl w:val="1136B1B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3E3A6D96"/>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61569AD"/>
    <w:multiLevelType w:val="multilevel"/>
    <w:tmpl w:val="A484F0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nsid w:val="46A90EE1"/>
    <w:multiLevelType w:val="hybridMultilevel"/>
    <w:tmpl w:val="62527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73A3CC2"/>
    <w:multiLevelType w:val="hybridMultilevel"/>
    <w:tmpl w:val="5FD0373C"/>
    <w:lvl w:ilvl="0" w:tplc="0C0A0001">
      <w:start w:val="1"/>
      <w:numFmt w:val="bullet"/>
      <w:lvlText w:val=""/>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1">
    <w:nsid w:val="4BAD718C"/>
    <w:multiLevelType w:val="hybridMultilevel"/>
    <w:tmpl w:val="991079AA"/>
    <w:lvl w:ilvl="0" w:tplc="A6569B08">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115596E"/>
    <w:multiLevelType w:val="multilevel"/>
    <w:tmpl w:val="59F805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51BF5CC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21F378A"/>
    <w:multiLevelType w:val="multilevel"/>
    <w:tmpl w:val="B2AAAD4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59B36032"/>
    <w:multiLevelType w:val="hybridMultilevel"/>
    <w:tmpl w:val="DFDECDE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6">
    <w:nsid w:val="5E731CA5"/>
    <w:multiLevelType w:val="multilevel"/>
    <w:tmpl w:val="3850B3B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color w:val="365F91" w:themeColor="accent1" w:themeShade="BF"/>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2DC665F"/>
    <w:multiLevelType w:val="multilevel"/>
    <w:tmpl w:val="170EB420"/>
    <w:lvl w:ilvl="0">
      <w:start w:val="2"/>
      <w:numFmt w:val="decimal"/>
      <w:lvlText w:val="%1"/>
      <w:lvlJc w:val="left"/>
      <w:pPr>
        <w:ind w:left="390" w:hanging="390"/>
      </w:pPr>
      <w:rPr>
        <w:rFonts w:hint="default"/>
      </w:rPr>
    </w:lvl>
    <w:lvl w:ilvl="1">
      <w:start w:val="1"/>
      <w:numFmt w:val="decimal"/>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6A4B1249"/>
    <w:multiLevelType w:val="multilevel"/>
    <w:tmpl w:val="1BCA7CE6"/>
    <w:lvl w:ilvl="0">
      <w:start w:val="2"/>
      <w:numFmt w:val="decimal"/>
      <w:lvlText w:val="%1"/>
      <w:lvlJc w:val="left"/>
      <w:pPr>
        <w:ind w:left="390" w:hanging="390"/>
      </w:pPr>
      <w:rPr>
        <w:rFonts w:hint="default"/>
      </w:rPr>
    </w:lvl>
    <w:lvl w:ilvl="1">
      <w:start w:val="1"/>
      <w:numFmt w:val="decimal"/>
      <w:lvlText w:val="%1.%2"/>
      <w:lvlJc w:val="left"/>
      <w:pPr>
        <w:ind w:left="720" w:hanging="720"/>
      </w:pPr>
      <w:rPr>
        <w:rFonts w:asciiTheme="majorHAnsi" w:hAnsiTheme="majorHAnsi" w:hint="default"/>
      </w:rPr>
    </w:lvl>
    <w:lvl w:ilvl="2">
      <w:start w:val="1"/>
      <w:numFmt w:val="decimal"/>
      <w:lvlText w:val="%1.%2.%3"/>
      <w:lvlJc w:val="left"/>
      <w:pPr>
        <w:ind w:left="720" w:hanging="720"/>
      </w:pPr>
      <w:rPr>
        <w:rFonts w:asciiTheme="majorHAnsi" w:hAnsiTheme="majorHAnsi" w:hint="default"/>
        <w:sz w:val="26"/>
        <w:szCs w:val="2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701C27E7"/>
    <w:multiLevelType w:val="multilevel"/>
    <w:tmpl w:val="E150387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7ACD56DB"/>
    <w:multiLevelType w:val="multilevel"/>
    <w:tmpl w:val="AA18EF80"/>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1">
    <w:nsid w:val="7AF84C9D"/>
    <w:multiLevelType w:val="multilevel"/>
    <w:tmpl w:val="BF0A9062"/>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32">
    <w:nsid w:val="7CFE6C57"/>
    <w:multiLevelType w:val="multilevel"/>
    <w:tmpl w:val="44DAE772"/>
    <w:lvl w:ilvl="0">
      <w:start w:val="2"/>
      <w:numFmt w:val="decimal"/>
      <w:lvlText w:val="%1"/>
      <w:lvlJc w:val="left"/>
      <w:pPr>
        <w:ind w:left="360" w:hanging="360"/>
      </w:pPr>
      <w:rPr>
        <w:rFonts w:eastAsiaTheme="minorHAnsi" w:cstheme="minorHAnsi" w:hint="default"/>
        <w:b/>
        <w:color w:val="0000FF" w:themeColor="hyperlink"/>
        <w:u w:val="single"/>
      </w:rPr>
    </w:lvl>
    <w:lvl w:ilvl="1">
      <w:start w:val="5"/>
      <w:numFmt w:val="decimal"/>
      <w:lvlText w:val="%1.%2"/>
      <w:lvlJc w:val="left"/>
      <w:pPr>
        <w:ind w:left="1080" w:hanging="1080"/>
      </w:pPr>
      <w:rPr>
        <w:rFonts w:eastAsiaTheme="minorHAnsi" w:cstheme="minorHAnsi" w:hint="default"/>
        <w:b/>
        <w:color w:val="0000FF" w:themeColor="hyperlink"/>
        <w:u w:val="single"/>
      </w:rPr>
    </w:lvl>
    <w:lvl w:ilvl="2">
      <w:start w:val="1"/>
      <w:numFmt w:val="decimal"/>
      <w:lvlText w:val="%1.%2.%3"/>
      <w:lvlJc w:val="left"/>
      <w:pPr>
        <w:ind w:left="1440" w:hanging="1440"/>
      </w:pPr>
      <w:rPr>
        <w:rFonts w:eastAsiaTheme="minorHAnsi" w:cstheme="minorHAnsi" w:hint="default"/>
        <w:b/>
        <w:color w:val="0000FF" w:themeColor="hyperlink"/>
        <w:u w:val="single"/>
      </w:rPr>
    </w:lvl>
    <w:lvl w:ilvl="3">
      <w:start w:val="1"/>
      <w:numFmt w:val="decimal"/>
      <w:lvlText w:val="%1.%2.%3.%4"/>
      <w:lvlJc w:val="left"/>
      <w:pPr>
        <w:ind w:left="1800" w:hanging="1800"/>
      </w:pPr>
      <w:rPr>
        <w:rFonts w:eastAsiaTheme="minorHAnsi" w:cstheme="minorHAnsi" w:hint="default"/>
        <w:b/>
        <w:color w:val="0000FF" w:themeColor="hyperlink"/>
        <w:u w:val="single"/>
      </w:rPr>
    </w:lvl>
    <w:lvl w:ilvl="4">
      <w:start w:val="1"/>
      <w:numFmt w:val="decimal"/>
      <w:lvlText w:val="%1.%2.%3.%4.%5"/>
      <w:lvlJc w:val="left"/>
      <w:pPr>
        <w:ind w:left="2160" w:hanging="2160"/>
      </w:pPr>
      <w:rPr>
        <w:rFonts w:eastAsiaTheme="minorHAnsi" w:cstheme="minorHAnsi" w:hint="default"/>
        <w:b/>
        <w:color w:val="0000FF" w:themeColor="hyperlink"/>
        <w:u w:val="single"/>
      </w:rPr>
    </w:lvl>
    <w:lvl w:ilvl="5">
      <w:start w:val="1"/>
      <w:numFmt w:val="decimal"/>
      <w:lvlText w:val="%1.%2.%3.%4.%5.%6"/>
      <w:lvlJc w:val="left"/>
      <w:pPr>
        <w:ind w:left="2520" w:hanging="2520"/>
      </w:pPr>
      <w:rPr>
        <w:rFonts w:eastAsiaTheme="minorHAnsi" w:cstheme="minorHAnsi" w:hint="default"/>
        <w:b/>
        <w:color w:val="0000FF" w:themeColor="hyperlink"/>
        <w:u w:val="single"/>
      </w:rPr>
    </w:lvl>
    <w:lvl w:ilvl="6">
      <w:start w:val="1"/>
      <w:numFmt w:val="decimal"/>
      <w:lvlText w:val="%1.%2.%3.%4.%5.%6.%7"/>
      <w:lvlJc w:val="left"/>
      <w:pPr>
        <w:ind w:left="3240" w:hanging="3240"/>
      </w:pPr>
      <w:rPr>
        <w:rFonts w:eastAsiaTheme="minorHAnsi" w:cstheme="minorHAnsi" w:hint="default"/>
        <w:b/>
        <w:color w:val="0000FF" w:themeColor="hyperlink"/>
        <w:u w:val="single"/>
      </w:rPr>
    </w:lvl>
    <w:lvl w:ilvl="7">
      <w:start w:val="1"/>
      <w:numFmt w:val="decimal"/>
      <w:lvlText w:val="%1.%2.%3.%4.%5.%6.%7.%8"/>
      <w:lvlJc w:val="left"/>
      <w:pPr>
        <w:ind w:left="3600" w:hanging="3600"/>
      </w:pPr>
      <w:rPr>
        <w:rFonts w:eastAsiaTheme="minorHAnsi" w:cstheme="minorHAnsi" w:hint="default"/>
        <w:b/>
        <w:color w:val="0000FF" w:themeColor="hyperlink"/>
        <w:u w:val="single"/>
      </w:rPr>
    </w:lvl>
    <w:lvl w:ilvl="8">
      <w:start w:val="1"/>
      <w:numFmt w:val="decimal"/>
      <w:lvlText w:val="%1.%2.%3.%4.%5.%6.%7.%8.%9"/>
      <w:lvlJc w:val="left"/>
      <w:pPr>
        <w:ind w:left="3960" w:hanging="3960"/>
      </w:pPr>
      <w:rPr>
        <w:rFonts w:eastAsiaTheme="minorHAnsi" w:cstheme="minorHAnsi" w:hint="default"/>
        <w:b/>
        <w:color w:val="0000FF" w:themeColor="hyperlink"/>
        <w:u w:val="single"/>
      </w:rPr>
    </w:lvl>
  </w:abstractNum>
  <w:abstractNum w:abstractNumId="33">
    <w:nsid w:val="7E205B8C"/>
    <w:multiLevelType w:val="hybridMultilevel"/>
    <w:tmpl w:val="A7866BB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4">
    <w:nsid w:val="7E6B2468"/>
    <w:multiLevelType w:val="multilevel"/>
    <w:tmpl w:val="A7FABDE6"/>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num>
  <w:num w:numId="4">
    <w:abstractNumId w:val="10"/>
  </w:num>
  <w:num w:numId="5">
    <w:abstractNumId w:val="18"/>
  </w:num>
  <w:num w:numId="6">
    <w:abstractNumId w:val="2"/>
  </w:num>
  <w:num w:numId="7">
    <w:abstractNumId w:val="22"/>
  </w:num>
  <w:num w:numId="8">
    <w:abstractNumId w:val="5"/>
  </w:num>
  <w:num w:numId="9">
    <w:abstractNumId w:val="0"/>
  </w:num>
  <w:num w:numId="10">
    <w:abstractNumId w:val="24"/>
  </w:num>
  <w:num w:numId="11">
    <w:abstractNumId w:val="14"/>
  </w:num>
  <w:num w:numId="12">
    <w:abstractNumId w:val="31"/>
  </w:num>
  <w:num w:numId="13">
    <w:abstractNumId w:val="29"/>
  </w:num>
  <w:num w:numId="14">
    <w:abstractNumId w:val="23"/>
  </w:num>
  <w:num w:numId="15">
    <w:abstractNumId w:val="17"/>
  </w:num>
  <w:num w:numId="16">
    <w:abstractNumId w:val="21"/>
  </w:num>
  <w:num w:numId="17">
    <w:abstractNumId w:val="9"/>
  </w:num>
  <w:num w:numId="18">
    <w:abstractNumId w:val="26"/>
  </w:num>
  <w:num w:numId="19">
    <w:abstractNumId w:val="27"/>
  </w:num>
  <w:num w:numId="20">
    <w:abstractNumId w:val="28"/>
  </w:num>
  <w:num w:numId="21">
    <w:abstractNumId w:val="16"/>
  </w:num>
  <w:num w:numId="22">
    <w:abstractNumId w:val="19"/>
  </w:num>
  <w:num w:numId="23">
    <w:abstractNumId w:val="3"/>
  </w:num>
  <w:num w:numId="24">
    <w:abstractNumId w:val="32"/>
  </w:num>
  <w:num w:numId="25">
    <w:abstractNumId w:val="7"/>
  </w:num>
  <w:num w:numId="26">
    <w:abstractNumId w:val="15"/>
  </w:num>
  <w:num w:numId="27">
    <w:abstractNumId w:val="1"/>
  </w:num>
  <w:num w:numId="28">
    <w:abstractNumId w:val="20"/>
  </w:num>
  <w:num w:numId="29">
    <w:abstractNumId w:val="33"/>
  </w:num>
  <w:num w:numId="30">
    <w:abstractNumId w:val="8"/>
  </w:num>
  <w:num w:numId="31">
    <w:abstractNumId w:val="11"/>
  </w:num>
  <w:num w:numId="32">
    <w:abstractNumId w:val="6"/>
  </w:num>
  <w:num w:numId="33">
    <w:abstractNumId w:val="30"/>
  </w:num>
  <w:num w:numId="34">
    <w:abstractNumId w:val="12"/>
  </w:num>
  <w:num w:numId="35">
    <w:abstractNumId w:val="34"/>
  </w:num>
  <w:num w:numId="3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vzcaoio">
    <w15:presenceInfo w15:providerId="None" w15:userId="cvzcao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82"/>
    <w:rsid w:val="000000A7"/>
    <w:rsid w:val="000051C8"/>
    <w:rsid w:val="00011CBA"/>
    <w:rsid w:val="00016F41"/>
    <w:rsid w:val="00022068"/>
    <w:rsid w:val="00047C3B"/>
    <w:rsid w:val="00056D26"/>
    <w:rsid w:val="0006111B"/>
    <w:rsid w:val="00067392"/>
    <w:rsid w:val="00080E19"/>
    <w:rsid w:val="00081FAF"/>
    <w:rsid w:val="00102322"/>
    <w:rsid w:val="00102DF2"/>
    <w:rsid w:val="00113FE7"/>
    <w:rsid w:val="001152D7"/>
    <w:rsid w:val="001417B1"/>
    <w:rsid w:val="00143059"/>
    <w:rsid w:val="00170660"/>
    <w:rsid w:val="00182381"/>
    <w:rsid w:val="00192CFD"/>
    <w:rsid w:val="001C012C"/>
    <w:rsid w:val="001E5BE0"/>
    <w:rsid w:val="00212AF6"/>
    <w:rsid w:val="00221DDE"/>
    <w:rsid w:val="00252319"/>
    <w:rsid w:val="00261D1F"/>
    <w:rsid w:val="002845F9"/>
    <w:rsid w:val="002B0285"/>
    <w:rsid w:val="002B4890"/>
    <w:rsid w:val="002E7F4D"/>
    <w:rsid w:val="0033287F"/>
    <w:rsid w:val="00342506"/>
    <w:rsid w:val="0035027A"/>
    <w:rsid w:val="00353976"/>
    <w:rsid w:val="00362195"/>
    <w:rsid w:val="0036655F"/>
    <w:rsid w:val="003970E0"/>
    <w:rsid w:val="003A0DD3"/>
    <w:rsid w:val="003A4270"/>
    <w:rsid w:val="003C100A"/>
    <w:rsid w:val="003E70BF"/>
    <w:rsid w:val="004049A2"/>
    <w:rsid w:val="00443237"/>
    <w:rsid w:val="00470ABF"/>
    <w:rsid w:val="00496C8F"/>
    <w:rsid w:val="004C42D4"/>
    <w:rsid w:val="004D0AB1"/>
    <w:rsid w:val="00504680"/>
    <w:rsid w:val="00504785"/>
    <w:rsid w:val="005203E3"/>
    <w:rsid w:val="00522657"/>
    <w:rsid w:val="0053645C"/>
    <w:rsid w:val="005455CA"/>
    <w:rsid w:val="00546AFD"/>
    <w:rsid w:val="005622DE"/>
    <w:rsid w:val="00573017"/>
    <w:rsid w:val="00594E37"/>
    <w:rsid w:val="005E293D"/>
    <w:rsid w:val="005F02DA"/>
    <w:rsid w:val="006038BE"/>
    <w:rsid w:val="006310BE"/>
    <w:rsid w:val="00640E1D"/>
    <w:rsid w:val="006440F0"/>
    <w:rsid w:val="00646033"/>
    <w:rsid w:val="0065734E"/>
    <w:rsid w:val="00667E88"/>
    <w:rsid w:val="0067678B"/>
    <w:rsid w:val="006A1397"/>
    <w:rsid w:val="006B5513"/>
    <w:rsid w:val="006B637E"/>
    <w:rsid w:val="006B7B22"/>
    <w:rsid w:val="006C37AE"/>
    <w:rsid w:val="006D060C"/>
    <w:rsid w:val="006E5941"/>
    <w:rsid w:val="006F4761"/>
    <w:rsid w:val="00717B35"/>
    <w:rsid w:val="00726704"/>
    <w:rsid w:val="0075578F"/>
    <w:rsid w:val="00762B23"/>
    <w:rsid w:val="00767A86"/>
    <w:rsid w:val="007705F3"/>
    <w:rsid w:val="00772199"/>
    <w:rsid w:val="00772A9A"/>
    <w:rsid w:val="00776365"/>
    <w:rsid w:val="00782DDF"/>
    <w:rsid w:val="00795944"/>
    <w:rsid w:val="00796D08"/>
    <w:rsid w:val="007E5441"/>
    <w:rsid w:val="008172FE"/>
    <w:rsid w:val="00817386"/>
    <w:rsid w:val="00820A5A"/>
    <w:rsid w:val="008250CA"/>
    <w:rsid w:val="00851843"/>
    <w:rsid w:val="00852918"/>
    <w:rsid w:val="00893EDE"/>
    <w:rsid w:val="008B20E6"/>
    <w:rsid w:val="008B3F36"/>
    <w:rsid w:val="008E4D28"/>
    <w:rsid w:val="00920FCF"/>
    <w:rsid w:val="00934D29"/>
    <w:rsid w:val="0097511A"/>
    <w:rsid w:val="00980EE5"/>
    <w:rsid w:val="0098715D"/>
    <w:rsid w:val="009B7591"/>
    <w:rsid w:val="009C52F2"/>
    <w:rsid w:val="009E2764"/>
    <w:rsid w:val="009F29FC"/>
    <w:rsid w:val="009F716D"/>
    <w:rsid w:val="00A162C9"/>
    <w:rsid w:val="00A16A82"/>
    <w:rsid w:val="00A32B1E"/>
    <w:rsid w:val="00A33DDA"/>
    <w:rsid w:val="00A37E8C"/>
    <w:rsid w:val="00A476AF"/>
    <w:rsid w:val="00A52B44"/>
    <w:rsid w:val="00A778A7"/>
    <w:rsid w:val="00A77AE2"/>
    <w:rsid w:val="00AA2A57"/>
    <w:rsid w:val="00AE6617"/>
    <w:rsid w:val="00AF7666"/>
    <w:rsid w:val="00B547DA"/>
    <w:rsid w:val="00B656D8"/>
    <w:rsid w:val="00B70BB1"/>
    <w:rsid w:val="00B8420B"/>
    <w:rsid w:val="00B96BBB"/>
    <w:rsid w:val="00B97095"/>
    <w:rsid w:val="00BC6AFF"/>
    <w:rsid w:val="00BF3F75"/>
    <w:rsid w:val="00BF4C6C"/>
    <w:rsid w:val="00C14894"/>
    <w:rsid w:val="00C24322"/>
    <w:rsid w:val="00C3062A"/>
    <w:rsid w:val="00C46333"/>
    <w:rsid w:val="00C46E91"/>
    <w:rsid w:val="00C612B6"/>
    <w:rsid w:val="00C70803"/>
    <w:rsid w:val="00C73397"/>
    <w:rsid w:val="00C76194"/>
    <w:rsid w:val="00C8257A"/>
    <w:rsid w:val="00C90D44"/>
    <w:rsid w:val="00CA7B7E"/>
    <w:rsid w:val="00D058E5"/>
    <w:rsid w:val="00D1550F"/>
    <w:rsid w:val="00D37F34"/>
    <w:rsid w:val="00D402DB"/>
    <w:rsid w:val="00D503DA"/>
    <w:rsid w:val="00D61025"/>
    <w:rsid w:val="00D6149A"/>
    <w:rsid w:val="00D616AE"/>
    <w:rsid w:val="00D65F22"/>
    <w:rsid w:val="00D85394"/>
    <w:rsid w:val="00D946E4"/>
    <w:rsid w:val="00DA3396"/>
    <w:rsid w:val="00DA4046"/>
    <w:rsid w:val="00DA4303"/>
    <w:rsid w:val="00DA4806"/>
    <w:rsid w:val="00DA5346"/>
    <w:rsid w:val="00DB1614"/>
    <w:rsid w:val="00DB37FC"/>
    <w:rsid w:val="00DD2AE2"/>
    <w:rsid w:val="00DD683C"/>
    <w:rsid w:val="00DE43E1"/>
    <w:rsid w:val="00DE7708"/>
    <w:rsid w:val="00DF2946"/>
    <w:rsid w:val="00DF4B09"/>
    <w:rsid w:val="00E27E69"/>
    <w:rsid w:val="00E33AC2"/>
    <w:rsid w:val="00E6376C"/>
    <w:rsid w:val="00E77393"/>
    <w:rsid w:val="00E77660"/>
    <w:rsid w:val="00EE316E"/>
    <w:rsid w:val="00EF2FAE"/>
    <w:rsid w:val="00F07B8B"/>
    <w:rsid w:val="00F10294"/>
    <w:rsid w:val="00F15EA2"/>
    <w:rsid w:val="00F20A82"/>
    <w:rsid w:val="00F2286E"/>
    <w:rsid w:val="00F303E1"/>
    <w:rsid w:val="00F34B18"/>
    <w:rsid w:val="00F4256F"/>
    <w:rsid w:val="00F770DB"/>
    <w:rsid w:val="00FB0EBA"/>
    <w:rsid w:val="00FB2547"/>
    <w:rsid w:val="00FB3F31"/>
    <w:rsid w:val="00FC6D1D"/>
    <w:rsid w:val="00FD2838"/>
    <w:rsid w:val="00FE0373"/>
    <w:rsid w:val="00FE47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08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 w:type="character" w:styleId="Refdecomentario">
    <w:name w:val="annotation reference"/>
    <w:basedOn w:val="Fuentedeprrafopredeter"/>
    <w:uiPriority w:val="99"/>
    <w:semiHidden/>
    <w:unhideWhenUsed/>
    <w:rsid w:val="00DB1614"/>
    <w:rPr>
      <w:sz w:val="16"/>
      <w:szCs w:val="16"/>
    </w:rPr>
  </w:style>
  <w:style w:type="paragraph" w:styleId="Textocomentario">
    <w:name w:val="annotation text"/>
    <w:basedOn w:val="Normal"/>
    <w:link w:val="TextocomentarioCar"/>
    <w:uiPriority w:val="99"/>
    <w:semiHidden/>
    <w:unhideWhenUsed/>
    <w:rsid w:val="00DB16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1614"/>
    <w:rPr>
      <w:sz w:val="20"/>
      <w:szCs w:val="20"/>
    </w:rPr>
  </w:style>
  <w:style w:type="paragraph" w:styleId="Asuntodelcomentario">
    <w:name w:val="annotation subject"/>
    <w:basedOn w:val="Textocomentario"/>
    <w:next w:val="Textocomentario"/>
    <w:link w:val="AsuntodelcomentarioCar"/>
    <w:uiPriority w:val="99"/>
    <w:semiHidden/>
    <w:unhideWhenUsed/>
    <w:rsid w:val="00DB1614"/>
    <w:rPr>
      <w:b/>
      <w:bCs/>
    </w:rPr>
  </w:style>
  <w:style w:type="character" w:customStyle="1" w:styleId="AsuntodelcomentarioCar">
    <w:name w:val="Asunto del comentario Car"/>
    <w:basedOn w:val="TextocomentarioCar"/>
    <w:link w:val="Asuntodelcomentario"/>
    <w:uiPriority w:val="99"/>
    <w:semiHidden/>
    <w:rsid w:val="00DB161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83C"/>
  </w:style>
  <w:style w:type="paragraph" w:styleId="Ttulo1">
    <w:name w:val="heading 1"/>
    <w:basedOn w:val="Normal"/>
    <w:next w:val="Normal"/>
    <w:link w:val="Ttulo1Car"/>
    <w:uiPriority w:val="9"/>
    <w:qFormat/>
    <w:rsid w:val="00D610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8257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C3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F2F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16A82"/>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16A82"/>
    <w:rPr>
      <w:rFonts w:ascii="Consolas" w:hAnsi="Consolas"/>
      <w:sz w:val="21"/>
      <w:szCs w:val="21"/>
    </w:rPr>
  </w:style>
  <w:style w:type="paragraph" w:styleId="Encabezado">
    <w:name w:val="header"/>
    <w:basedOn w:val="Normal"/>
    <w:link w:val="EncabezadoCar"/>
    <w:uiPriority w:val="99"/>
    <w:unhideWhenUsed/>
    <w:rsid w:val="000051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051C8"/>
  </w:style>
  <w:style w:type="paragraph" w:styleId="Piedepgina">
    <w:name w:val="footer"/>
    <w:basedOn w:val="Normal"/>
    <w:link w:val="PiedepginaCar"/>
    <w:uiPriority w:val="99"/>
    <w:unhideWhenUsed/>
    <w:rsid w:val="000051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051C8"/>
  </w:style>
  <w:style w:type="character" w:styleId="Hipervnculo">
    <w:name w:val="Hyperlink"/>
    <w:basedOn w:val="Fuentedeprrafopredeter"/>
    <w:uiPriority w:val="99"/>
    <w:unhideWhenUsed/>
    <w:rsid w:val="00DE43E1"/>
    <w:rPr>
      <w:color w:val="0000FF" w:themeColor="hyperlink"/>
      <w:u w:val="single"/>
    </w:rPr>
  </w:style>
  <w:style w:type="paragraph" w:styleId="Textodeglobo">
    <w:name w:val="Balloon Text"/>
    <w:basedOn w:val="Normal"/>
    <w:link w:val="TextodegloboCar"/>
    <w:uiPriority w:val="99"/>
    <w:semiHidden/>
    <w:unhideWhenUsed/>
    <w:rsid w:val="00A162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2C9"/>
    <w:rPr>
      <w:rFonts w:ascii="Tahoma" w:hAnsi="Tahoma" w:cs="Tahoma"/>
      <w:sz w:val="16"/>
      <w:szCs w:val="16"/>
    </w:rPr>
  </w:style>
  <w:style w:type="character" w:customStyle="1" w:styleId="Ttulo1Car">
    <w:name w:val="Título 1 Car"/>
    <w:basedOn w:val="Fuentedeprrafopredeter"/>
    <w:link w:val="Ttulo1"/>
    <w:uiPriority w:val="9"/>
    <w:rsid w:val="00D61025"/>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ar"/>
    <w:uiPriority w:val="11"/>
    <w:qFormat/>
    <w:rsid w:val="00BF4C6C"/>
    <w:pPr>
      <w:numPr>
        <w:ilvl w:val="1"/>
      </w:numPr>
    </w:pPr>
    <w:rPr>
      <w:rFonts w:asciiTheme="majorHAnsi" w:eastAsiaTheme="majorEastAsia" w:hAnsiTheme="majorHAnsi" w:cstheme="majorBidi"/>
      <w:b/>
      <w:iCs/>
      <w:color w:val="4F81BD" w:themeColor="accent1"/>
      <w:spacing w:val="15"/>
      <w:sz w:val="24"/>
      <w:szCs w:val="24"/>
    </w:rPr>
  </w:style>
  <w:style w:type="character" w:customStyle="1" w:styleId="SubttuloCar">
    <w:name w:val="Subtítulo Car"/>
    <w:basedOn w:val="Fuentedeprrafopredeter"/>
    <w:link w:val="Subttulo"/>
    <w:uiPriority w:val="11"/>
    <w:rsid w:val="00BF4C6C"/>
    <w:rPr>
      <w:rFonts w:asciiTheme="majorHAnsi" w:eastAsiaTheme="majorEastAsia" w:hAnsiTheme="majorHAnsi" w:cstheme="majorBidi"/>
      <w:b/>
      <w:iCs/>
      <w:color w:val="4F81BD" w:themeColor="accent1"/>
      <w:spacing w:val="15"/>
      <w:sz w:val="24"/>
      <w:szCs w:val="24"/>
    </w:rPr>
  </w:style>
  <w:style w:type="paragraph" w:styleId="Ttulo">
    <w:name w:val="Title"/>
    <w:basedOn w:val="Normal"/>
    <w:next w:val="Normal"/>
    <w:link w:val="TtuloCar"/>
    <w:uiPriority w:val="10"/>
    <w:qFormat/>
    <w:rsid w:val="00D61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61025"/>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C8257A"/>
    <w:pPr>
      <w:ind w:left="720"/>
      <w:contextualSpacing/>
    </w:pPr>
  </w:style>
  <w:style w:type="character" w:customStyle="1" w:styleId="Ttulo2Car">
    <w:name w:val="Título 2 Car"/>
    <w:basedOn w:val="Fuentedeprrafopredeter"/>
    <w:link w:val="Ttulo2"/>
    <w:uiPriority w:val="9"/>
    <w:rsid w:val="00C8257A"/>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C3062A"/>
    <w:pPr>
      <w:outlineLvl w:val="9"/>
    </w:pPr>
    <w:rPr>
      <w:lang w:eastAsia="es-ES"/>
    </w:rPr>
  </w:style>
  <w:style w:type="paragraph" w:styleId="TDC2">
    <w:name w:val="toc 2"/>
    <w:basedOn w:val="Normal"/>
    <w:next w:val="Normal"/>
    <w:autoRedefine/>
    <w:uiPriority w:val="39"/>
    <w:unhideWhenUsed/>
    <w:qFormat/>
    <w:rsid w:val="00C3062A"/>
    <w:pPr>
      <w:spacing w:before="120" w:after="0"/>
      <w:ind w:left="220"/>
    </w:pPr>
    <w:rPr>
      <w:rFonts w:cstheme="minorHAnsi"/>
      <w:b/>
      <w:bCs/>
    </w:rPr>
  </w:style>
  <w:style w:type="paragraph" w:styleId="TDC1">
    <w:name w:val="toc 1"/>
    <w:basedOn w:val="Normal"/>
    <w:next w:val="Normal"/>
    <w:autoRedefine/>
    <w:uiPriority w:val="39"/>
    <w:unhideWhenUsed/>
    <w:qFormat/>
    <w:rsid w:val="00C3062A"/>
    <w:pPr>
      <w:spacing w:before="120" w:after="0"/>
    </w:pPr>
    <w:rPr>
      <w:rFonts w:cstheme="minorHAnsi"/>
      <w:b/>
      <w:bCs/>
      <w:i/>
      <w:iCs/>
      <w:sz w:val="24"/>
      <w:szCs w:val="24"/>
    </w:rPr>
  </w:style>
  <w:style w:type="paragraph" w:styleId="TDC3">
    <w:name w:val="toc 3"/>
    <w:basedOn w:val="Normal"/>
    <w:next w:val="Normal"/>
    <w:autoRedefine/>
    <w:uiPriority w:val="39"/>
    <w:unhideWhenUsed/>
    <w:qFormat/>
    <w:rsid w:val="00C3062A"/>
    <w:pPr>
      <w:spacing w:after="0"/>
      <w:ind w:left="440"/>
    </w:pPr>
    <w:rPr>
      <w:rFonts w:cstheme="minorHAnsi"/>
      <w:sz w:val="20"/>
      <w:szCs w:val="20"/>
    </w:rPr>
  </w:style>
  <w:style w:type="paragraph" w:styleId="TDC4">
    <w:name w:val="toc 4"/>
    <w:basedOn w:val="Normal"/>
    <w:next w:val="Normal"/>
    <w:autoRedefine/>
    <w:uiPriority w:val="39"/>
    <w:unhideWhenUsed/>
    <w:rsid w:val="00C3062A"/>
    <w:pPr>
      <w:spacing w:after="0"/>
      <w:ind w:left="660"/>
    </w:pPr>
    <w:rPr>
      <w:rFonts w:cstheme="minorHAnsi"/>
      <w:sz w:val="20"/>
      <w:szCs w:val="20"/>
    </w:rPr>
  </w:style>
  <w:style w:type="paragraph" w:styleId="TDC5">
    <w:name w:val="toc 5"/>
    <w:basedOn w:val="Normal"/>
    <w:next w:val="Normal"/>
    <w:autoRedefine/>
    <w:uiPriority w:val="39"/>
    <w:unhideWhenUsed/>
    <w:rsid w:val="00C3062A"/>
    <w:pPr>
      <w:spacing w:after="0"/>
      <w:ind w:left="880"/>
    </w:pPr>
    <w:rPr>
      <w:rFonts w:cstheme="minorHAnsi"/>
      <w:sz w:val="20"/>
      <w:szCs w:val="20"/>
    </w:rPr>
  </w:style>
  <w:style w:type="paragraph" w:styleId="TDC6">
    <w:name w:val="toc 6"/>
    <w:basedOn w:val="Normal"/>
    <w:next w:val="Normal"/>
    <w:autoRedefine/>
    <w:uiPriority w:val="39"/>
    <w:unhideWhenUsed/>
    <w:rsid w:val="00C3062A"/>
    <w:pPr>
      <w:spacing w:after="0"/>
      <w:ind w:left="1100"/>
    </w:pPr>
    <w:rPr>
      <w:rFonts w:cstheme="minorHAnsi"/>
      <w:sz w:val="20"/>
      <w:szCs w:val="20"/>
    </w:rPr>
  </w:style>
  <w:style w:type="paragraph" w:styleId="TDC7">
    <w:name w:val="toc 7"/>
    <w:basedOn w:val="Normal"/>
    <w:next w:val="Normal"/>
    <w:autoRedefine/>
    <w:uiPriority w:val="39"/>
    <w:unhideWhenUsed/>
    <w:rsid w:val="00C3062A"/>
    <w:pPr>
      <w:spacing w:after="0"/>
      <w:ind w:left="1320"/>
    </w:pPr>
    <w:rPr>
      <w:rFonts w:cstheme="minorHAnsi"/>
      <w:sz w:val="20"/>
      <w:szCs w:val="20"/>
    </w:rPr>
  </w:style>
  <w:style w:type="paragraph" w:styleId="TDC8">
    <w:name w:val="toc 8"/>
    <w:basedOn w:val="Normal"/>
    <w:next w:val="Normal"/>
    <w:autoRedefine/>
    <w:uiPriority w:val="39"/>
    <w:unhideWhenUsed/>
    <w:rsid w:val="00C3062A"/>
    <w:pPr>
      <w:spacing w:after="0"/>
      <w:ind w:left="1540"/>
    </w:pPr>
    <w:rPr>
      <w:rFonts w:cstheme="minorHAnsi"/>
      <w:sz w:val="20"/>
      <w:szCs w:val="20"/>
    </w:rPr>
  </w:style>
  <w:style w:type="paragraph" w:styleId="TDC9">
    <w:name w:val="toc 9"/>
    <w:basedOn w:val="Normal"/>
    <w:next w:val="Normal"/>
    <w:autoRedefine/>
    <w:uiPriority w:val="39"/>
    <w:unhideWhenUsed/>
    <w:rsid w:val="00C3062A"/>
    <w:pPr>
      <w:spacing w:after="0"/>
      <w:ind w:left="1760"/>
    </w:pPr>
    <w:rPr>
      <w:rFonts w:cstheme="minorHAnsi"/>
      <w:sz w:val="20"/>
      <w:szCs w:val="20"/>
    </w:rPr>
  </w:style>
  <w:style w:type="paragraph" w:customStyle="1" w:styleId="EstiloMishelTFG">
    <w:name w:val="EstiloMishelTFG"/>
    <w:basedOn w:val="Ttulo"/>
    <w:link w:val="EstiloMishelTFGCar"/>
    <w:qFormat/>
    <w:rsid w:val="00C3062A"/>
  </w:style>
  <w:style w:type="table" w:styleId="Listamedia2-nfasis1">
    <w:name w:val="Medium List 2 Accent 1"/>
    <w:basedOn w:val="Tablanormal"/>
    <w:uiPriority w:val="66"/>
    <w:rsid w:val="00011CBA"/>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EstiloMishelTFGCar">
    <w:name w:val="EstiloMishelTFG Car"/>
    <w:basedOn w:val="TtuloCar"/>
    <w:link w:val="EstiloMishelTFG"/>
    <w:rsid w:val="00C3062A"/>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011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4">
    <w:name w:val="Light Shading Accent 4"/>
    <w:basedOn w:val="Tablanormal"/>
    <w:uiPriority w:val="60"/>
    <w:rsid w:val="00011CBA"/>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2">
    <w:name w:val="Light List Accent 2"/>
    <w:basedOn w:val="Tablanormal"/>
    <w:uiPriority w:val="61"/>
    <w:rsid w:val="00011CB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1">
    <w:name w:val="Light List Accent 1"/>
    <w:basedOn w:val="Tablanormal"/>
    <w:uiPriority w:val="61"/>
    <w:rsid w:val="00011C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clara-nfasis1">
    <w:name w:val="Light Grid Accent 1"/>
    <w:basedOn w:val="Tablanormal"/>
    <w:uiPriority w:val="62"/>
    <w:rsid w:val="00011C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011CB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2">
    <w:name w:val="Light Grid Accent 2"/>
    <w:basedOn w:val="Tablanormal"/>
    <w:uiPriority w:val="62"/>
    <w:rsid w:val="00594E37"/>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Ttulo3Car">
    <w:name w:val="Título 3 Car"/>
    <w:basedOn w:val="Fuentedeprrafopredeter"/>
    <w:link w:val="Ttulo3"/>
    <w:uiPriority w:val="9"/>
    <w:rsid w:val="006C3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F2FAE"/>
    <w:rPr>
      <w:rFonts w:asciiTheme="majorHAnsi" w:eastAsiaTheme="majorEastAsia" w:hAnsiTheme="majorHAnsi" w:cstheme="majorBidi"/>
      <w:b/>
      <w:bCs/>
      <w:i/>
      <w:iCs/>
      <w:color w:val="4F81BD" w:themeColor="accent1"/>
    </w:rPr>
  </w:style>
  <w:style w:type="character" w:styleId="Textodelmarcadordeposicin">
    <w:name w:val="Placeholder Text"/>
    <w:basedOn w:val="Fuentedeprrafopredeter"/>
    <w:uiPriority w:val="99"/>
    <w:semiHidden/>
    <w:rsid w:val="000000A7"/>
    <w:rPr>
      <w:color w:val="808080"/>
    </w:rPr>
  </w:style>
  <w:style w:type="table" w:styleId="Sombreadoclaro-nfasis5">
    <w:name w:val="Light Shading Accent 5"/>
    <w:basedOn w:val="Tablanormal"/>
    <w:uiPriority w:val="60"/>
    <w:rsid w:val="00AE661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media2-nfasis5">
    <w:name w:val="Medium List 2 Accent 5"/>
    <w:basedOn w:val="Tablanormal"/>
    <w:uiPriority w:val="66"/>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nfasis1">
    <w:name w:val="Medium Grid 1 Accent 1"/>
    <w:basedOn w:val="Tablanormal"/>
    <w:uiPriority w:val="67"/>
    <w:rsid w:val="00AE661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5">
    <w:name w:val="Medium Grid 1 Accent 5"/>
    <w:basedOn w:val="Tablanormal"/>
    <w:uiPriority w:val="67"/>
    <w:rsid w:val="00AE66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2-nfasis1">
    <w:name w:val="Medium Grid 2 Accent 1"/>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AE66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3-nfasis1">
    <w:name w:val="Medium Grid 3 Accent 1"/>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3">
    <w:name w:val="Medium Grid 3 Accent 3"/>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5">
    <w:name w:val="Medium Grid 3 Accent 5"/>
    <w:basedOn w:val="Tablanormal"/>
    <w:uiPriority w:val="69"/>
    <w:rsid w:val="00AE6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vistoso-nfasis5">
    <w:name w:val="Colorful Shading Accent 5"/>
    <w:basedOn w:val="Tablanormal"/>
    <w:uiPriority w:val="71"/>
    <w:rsid w:val="00AE6617"/>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styleId="Textoennegrita">
    <w:name w:val="Strong"/>
    <w:basedOn w:val="Fuentedeprrafopredeter"/>
    <w:uiPriority w:val="22"/>
    <w:qFormat/>
    <w:rsid w:val="00362195"/>
    <w:rPr>
      <w:b/>
      <w:bCs/>
    </w:rPr>
  </w:style>
  <w:style w:type="paragraph" w:styleId="Epgrafe">
    <w:name w:val="caption"/>
    <w:basedOn w:val="Normal"/>
    <w:next w:val="Normal"/>
    <w:uiPriority w:val="35"/>
    <w:unhideWhenUsed/>
    <w:qFormat/>
    <w:rsid w:val="0057301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573017"/>
    <w:pPr>
      <w:spacing w:after="0"/>
      <w:ind w:left="440" w:hanging="440"/>
    </w:pPr>
    <w:rPr>
      <w:rFonts w:cstheme="minorHAnsi"/>
      <w:smallCaps/>
      <w:sz w:val="20"/>
      <w:szCs w:val="20"/>
    </w:rPr>
  </w:style>
  <w:style w:type="character" w:styleId="Refdecomentario">
    <w:name w:val="annotation reference"/>
    <w:basedOn w:val="Fuentedeprrafopredeter"/>
    <w:uiPriority w:val="99"/>
    <w:semiHidden/>
    <w:unhideWhenUsed/>
    <w:rsid w:val="00DB1614"/>
    <w:rPr>
      <w:sz w:val="16"/>
      <w:szCs w:val="16"/>
    </w:rPr>
  </w:style>
  <w:style w:type="paragraph" w:styleId="Textocomentario">
    <w:name w:val="annotation text"/>
    <w:basedOn w:val="Normal"/>
    <w:link w:val="TextocomentarioCar"/>
    <w:uiPriority w:val="99"/>
    <w:semiHidden/>
    <w:unhideWhenUsed/>
    <w:rsid w:val="00DB161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1614"/>
    <w:rPr>
      <w:sz w:val="20"/>
      <w:szCs w:val="20"/>
    </w:rPr>
  </w:style>
  <w:style w:type="paragraph" w:styleId="Asuntodelcomentario">
    <w:name w:val="annotation subject"/>
    <w:basedOn w:val="Textocomentario"/>
    <w:next w:val="Textocomentario"/>
    <w:link w:val="AsuntodelcomentarioCar"/>
    <w:uiPriority w:val="99"/>
    <w:semiHidden/>
    <w:unhideWhenUsed/>
    <w:rsid w:val="00DB1614"/>
    <w:rPr>
      <w:b/>
      <w:bCs/>
    </w:rPr>
  </w:style>
  <w:style w:type="character" w:customStyle="1" w:styleId="AsuntodelcomentarioCar">
    <w:name w:val="Asunto del comentario Car"/>
    <w:basedOn w:val="TextocomentarioCar"/>
    <w:link w:val="Asuntodelcomentario"/>
    <w:uiPriority w:val="99"/>
    <w:semiHidden/>
    <w:rsid w:val="00DB16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9175216">
      <w:bodyDiv w:val="1"/>
      <w:marLeft w:val="0"/>
      <w:marRight w:val="0"/>
      <w:marTop w:val="0"/>
      <w:marBottom w:val="0"/>
      <w:divBdr>
        <w:top w:val="none" w:sz="0" w:space="0" w:color="auto"/>
        <w:left w:val="none" w:sz="0" w:space="0" w:color="auto"/>
        <w:bottom w:val="none" w:sz="0" w:space="0" w:color="auto"/>
        <w:right w:val="none" w:sz="0" w:space="0" w:color="auto"/>
      </w:divBdr>
    </w:div>
    <w:div w:id="533806010">
      <w:bodyDiv w:val="1"/>
      <w:marLeft w:val="0"/>
      <w:marRight w:val="0"/>
      <w:marTop w:val="0"/>
      <w:marBottom w:val="0"/>
      <w:divBdr>
        <w:top w:val="none" w:sz="0" w:space="0" w:color="auto"/>
        <w:left w:val="none" w:sz="0" w:space="0" w:color="auto"/>
        <w:bottom w:val="none" w:sz="0" w:space="0" w:color="auto"/>
        <w:right w:val="none" w:sz="0" w:space="0" w:color="auto"/>
      </w:divBdr>
    </w:div>
    <w:div w:id="1036002769">
      <w:bodyDiv w:val="1"/>
      <w:marLeft w:val="0"/>
      <w:marRight w:val="0"/>
      <w:marTop w:val="0"/>
      <w:marBottom w:val="0"/>
      <w:divBdr>
        <w:top w:val="none" w:sz="0" w:space="0" w:color="auto"/>
        <w:left w:val="none" w:sz="0" w:space="0" w:color="auto"/>
        <w:bottom w:val="none" w:sz="0" w:space="0" w:color="auto"/>
        <w:right w:val="none" w:sz="0" w:space="0" w:color="auto"/>
      </w:divBdr>
    </w:div>
    <w:div w:id="1626817029">
      <w:bodyDiv w:val="1"/>
      <w:marLeft w:val="0"/>
      <w:marRight w:val="0"/>
      <w:marTop w:val="0"/>
      <w:marBottom w:val="0"/>
      <w:divBdr>
        <w:top w:val="none" w:sz="0" w:space="0" w:color="auto"/>
        <w:left w:val="none" w:sz="0" w:space="0" w:color="auto"/>
        <w:bottom w:val="none" w:sz="0" w:space="0" w:color="auto"/>
        <w:right w:val="none" w:sz="0" w:space="0" w:color="auto"/>
      </w:divBdr>
    </w:div>
    <w:div w:id="19380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2F678-2A68-40E6-8073-CF95A93D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4067</TotalTime>
  <Pages>37</Pages>
  <Words>7834</Words>
  <Characters>43093</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Mishel</dc:creator>
  <cp:keywords/>
  <dc:description/>
  <cp:lastModifiedBy>Mishel</cp:lastModifiedBy>
  <cp:revision>51</cp:revision>
  <dcterms:created xsi:type="dcterms:W3CDTF">2017-11-27T22:00:00Z</dcterms:created>
  <dcterms:modified xsi:type="dcterms:W3CDTF">2018-02-03T21:54:00Z</dcterms:modified>
</cp:coreProperties>
</file>